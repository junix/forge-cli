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pPr>
      <w:r>
        <w:rPr>
          <w:sz w:val="48"/>
          <w:szCs w:val="48"/>
          <w:rtl w:val="0"/>
          <w:lang w:val="zh-TW" w:eastAsia="zh-TW"/>
        </w:rPr>
        <w:t>微软合作项目</w:t>
      </w:r>
      <w:r>
        <w:rPr>
          <w:sz w:val="48"/>
          <w:szCs w:val="48"/>
          <w:rtl w:val="0"/>
          <w:lang w:val="en-US"/>
        </w:rPr>
        <w:t>-V1.</w:t>
      </w:r>
      <w:ins w:id="0" w:date="2024-09-13T21:46:00Z" w:author="峻 崔">
        <w:r>
          <w:rPr>
            <w:sz w:val="48"/>
            <w:szCs w:val="48"/>
            <w:rtl w:val="0"/>
            <w:lang w:val="en-US"/>
          </w:rPr>
          <w:t>3</w:t>
        </w:r>
      </w:ins>
      <w:del w:id="1" w:date="2024-09-13T21:46:00Z" w:author="峻 崔">
        <w:r>
          <w:rPr>
            <w:sz w:val="48"/>
            <w:szCs w:val="48"/>
            <w:rtl w:val="0"/>
            <w:lang w:val="en-US"/>
          </w:rPr>
          <w:delText>0</w:delText>
        </w:r>
      </w:del>
    </w:p>
    <w:p>
      <w:pPr>
        <w:pStyle w:val="heading 1"/>
        <w:numPr>
          <w:ilvl w:val="0"/>
          <w:numId w:val="2"/>
        </w:numPr>
        <w:bidi w:val="0"/>
        <w:ind w:right="0"/>
        <w:jc w:val="left"/>
        <w:rPr>
          <w:rtl w:val="0"/>
          <w:lang w:val="zh-TW" w:eastAsia="zh-TW"/>
        </w:rPr>
      </w:pPr>
      <w:r>
        <w:rPr>
          <w:rtl w:val="0"/>
          <w:lang w:val="zh-TW" w:eastAsia="zh-TW"/>
        </w:rPr>
        <w:t>项目概述</w:t>
      </w:r>
    </w:p>
    <w:p>
      <w:pPr>
        <w:pStyle w:val="Normal (Web)"/>
        <w:widowControl w:val="1"/>
        <w:spacing w:before="0" w:after="0"/>
      </w:pPr>
      <w:r>
        <w:rPr>
          <w:rFonts w:ascii="宋体;汉仪书宋二KW" w:cs="宋体;汉仪书宋二KW" w:hAnsi="宋体;汉仪书宋二KW" w:eastAsia="宋体;汉仪书宋二KW"/>
          <w:rtl w:val="0"/>
          <w:lang w:val="zh-TW" w:eastAsia="zh-TW"/>
        </w:rPr>
        <w:t>本项目旨在通过与微软亚洲研究院的合作，建立一个</w:t>
      </w:r>
      <w:r>
        <w:rPr>
          <w:rFonts w:ascii="Times New Roman" w:hAnsi="Times New Roman"/>
          <w:rtl w:val="0"/>
          <w:lang w:val="en-US"/>
        </w:rPr>
        <w:t>AI</w:t>
      </w:r>
      <w:r>
        <w:rPr>
          <w:rFonts w:ascii="宋体;汉仪书宋二KW" w:cs="宋体;汉仪书宋二KW" w:hAnsi="宋体;汉仪书宋二KW" w:eastAsia="宋体;汉仪书宋二KW"/>
          <w:rtl w:val="0"/>
          <w:lang w:val="zh-TW" w:eastAsia="zh-TW"/>
        </w:rPr>
        <w:t>产品专家模型，能对云学堂的产品知识进行学习并深刻理解，能够准确回答用户对于产品功能的咨询问题，并能对产品中涉及到的业务进行世界知识的检索，并给出能提升产品专业度的有效建议。</w:t>
      </w:r>
    </w:p>
    <w:p>
      <w:pPr>
        <w:pStyle w:val="Normal (Web)"/>
        <w:widowControl w:val="1"/>
        <w:spacing w:before="0" w:after="0"/>
      </w:pPr>
    </w:p>
    <w:p>
      <w:pPr>
        <w:pStyle w:val="heading 1"/>
        <w:numPr>
          <w:ilvl w:val="0"/>
          <w:numId w:val="2"/>
        </w:numPr>
        <w:bidi w:val="0"/>
        <w:ind w:right="0"/>
        <w:jc w:val="left"/>
        <w:rPr>
          <w:rtl w:val="0"/>
          <w:lang w:val="zh-TW" w:eastAsia="zh-TW"/>
        </w:rPr>
      </w:pPr>
      <w:r>
        <w:rPr>
          <w:rtl w:val="0"/>
          <w:lang w:val="zh-TW" w:eastAsia="zh-TW"/>
        </w:rPr>
        <w:t>项目描述</w:t>
      </w:r>
    </w:p>
    <w:tbl>
      <w:tblPr>
        <w:tblW w:w="829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1824"/>
        <w:gridCol w:w="160"/>
        <w:gridCol w:w="1769"/>
        <w:gridCol w:w="360"/>
        <w:gridCol w:w="1520"/>
        <w:gridCol w:w="614"/>
        <w:gridCol w:w="2048"/>
      </w:tblGrid>
      <w:tr>
        <w:tblPrEx>
          <w:shd w:val="clear" w:color="auto" w:fill="cad1d7"/>
        </w:tblPrEx>
        <w:trPr>
          <w:trHeight w:val="644"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2cddc"/>
            <w:tcMar>
              <w:top w:type="dxa" w:w="80"/>
              <w:left w:type="dxa" w:w="80"/>
              <w:bottom w:type="dxa" w:w="80"/>
              <w:right w:type="dxa" w:w="80"/>
            </w:tcMar>
            <w:vAlign w:val="top"/>
          </w:tcPr>
          <w:p>
            <w:pPr>
              <w:pStyle w:val="Normal.0"/>
              <w:spacing w:line="489" w:lineRule="exact"/>
              <w:jc w:val="center"/>
            </w:pPr>
            <w:r>
              <w:rPr>
                <w:rFonts w:ascii="宋体;汉仪书宋二KW" w:cs="宋体;汉仪书宋二KW" w:hAnsi="宋体;汉仪书宋二KW" w:eastAsia="宋体;汉仪书宋二KW"/>
                <w:b w:val="1"/>
                <w:bCs w:val="1"/>
                <w:kern w:val="0"/>
                <w:sz w:val="30"/>
                <w:szCs w:val="30"/>
                <w:shd w:val="nil" w:color="auto" w:fill="auto"/>
                <w:rtl w:val="0"/>
                <w:lang w:val="zh-TW" w:eastAsia="zh-TW"/>
              </w:rPr>
              <w:t>一、产品知识问答</w:t>
            </w:r>
          </w:p>
        </w:tc>
      </w:tr>
      <w:tr>
        <w:tblPrEx>
          <w:shd w:val="clear" w:color="auto" w:fill="cad1d7"/>
        </w:tblPrEx>
        <w:trPr>
          <w:trHeight w:val="310"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2cddc"/>
            <w:tcMar>
              <w:top w:type="dxa" w:w="80"/>
              <w:left w:type="dxa" w:w="187"/>
              <w:bottom w:type="dxa" w:w="80"/>
              <w:right w:type="dxa" w:w="80"/>
            </w:tcMar>
            <w:vAlign w:val="top"/>
          </w:tcPr>
          <w:p>
            <w:pPr>
              <w:pStyle w:val="Normal.0"/>
              <w:spacing w:line="278" w:lineRule="exact"/>
              <w:ind w:left="107" w:firstLine="0"/>
            </w:pPr>
            <w:r>
              <w:rPr>
                <w:rFonts w:ascii="宋体;汉仪书宋二KW" w:cs="宋体;汉仪书宋二KW" w:hAnsi="宋体;汉仪书宋二KW" w:eastAsia="宋体;汉仪书宋二KW"/>
                <w:b w:val="1"/>
                <w:bCs w:val="1"/>
                <w:kern w:val="0"/>
                <w:sz w:val="20"/>
                <w:szCs w:val="20"/>
                <w:shd w:val="nil" w:color="auto" w:fill="auto"/>
                <w:rtl w:val="0"/>
                <w:lang w:val="zh-TW" w:eastAsia="zh-TW"/>
              </w:rPr>
              <w:t>一、项目基本情况</w:t>
            </w:r>
          </w:p>
        </w:tc>
      </w:tr>
      <w:tr>
        <w:tblPrEx>
          <w:shd w:val="clear" w:color="auto" w:fill="cad1d7"/>
        </w:tblPrEx>
        <w:trPr>
          <w:trHeight w:val="292"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Normal.0"/>
              <w:spacing w:line="264" w:lineRule="exact"/>
              <w:ind w:left="107" w:firstLine="0"/>
            </w:pPr>
            <w:r>
              <w:rPr>
                <w:rFonts w:ascii="宋体;汉仪书宋二KW" w:cs="宋体;汉仪书宋二KW" w:hAnsi="宋体;汉仪书宋二KW" w:eastAsia="宋体;汉仪书宋二KW"/>
                <w:b w:val="1"/>
                <w:bCs w:val="1"/>
                <w:kern w:val="0"/>
                <w:sz w:val="18"/>
                <w:szCs w:val="18"/>
                <w:shd w:val="nil" w:color="auto" w:fill="auto"/>
                <w:rtl w:val="0"/>
                <w:lang w:val="zh-TW" w:eastAsia="zh-TW"/>
              </w:rPr>
              <w:t>项目名称：</w:t>
            </w:r>
          </w:p>
        </w:tc>
        <w:tc>
          <w:tcPr>
            <w:tcW w:type="dxa" w:w="19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87"/>
              <w:bottom w:type="dxa" w:w="80"/>
              <w:right w:type="dxa" w:w="80"/>
            </w:tcMar>
            <w:vAlign w:val="top"/>
          </w:tcPr>
          <w:p>
            <w:pPr>
              <w:pStyle w:val="Normal.0"/>
              <w:spacing w:line="264" w:lineRule="exact"/>
              <w:ind w:left="107" w:firstLine="0"/>
            </w:pPr>
            <w:r>
              <w:rPr>
                <w:rFonts w:ascii="宋体;汉仪书宋二KW" w:cs="宋体;汉仪书宋二KW" w:hAnsi="宋体;汉仪书宋二KW" w:eastAsia="宋体;汉仪书宋二KW"/>
                <w:b w:val="1"/>
                <w:bCs w:val="1"/>
                <w:kern w:val="0"/>
                <w:sz w:val="18"/>
                <w:szCs w:val="18"/>
                <w:shd w:val="nil" w:color="auto" w:fill="auto"/>
                <w:rtl w:val="0"/>
                <w:lang w:val="zh-TW" w:eastAsia="zh-TW"/>
              </w:rPr>
              <w:t>产品知识问答</w:t>
            </w:r>
          </w:p>
        </w:tc>
        <w:tc>
          <w:tcPr>
            <w:tcW w:type="dxa" w:w="18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86"/>
              <w:bottom w:type="dxa" w:w="80"/>
              <w:right w:type="dxa" w:w="80"/>
            </w:tcMar>
            <w:vAlign w:val="top"/>
          </w:tcPr>
          <w:p>
            <w:pPr>
              <w:pStyle w:val="Normal.0"/>
              <w:spacing w:line="264" w:lineRule="exact"/>
              <w:ind w:left="106" w:firstLine="0"/>
            </w:pPr>
            <w:r>
              <w:rPr>
                <w:rFonts w:ascii="宋体;汉仪书宋二KW" w:cs="宋体;汉仪书宋二KW" w:hAnsi="宋体;汉仪书宋二KW" w:eastAsia="宋体;汉仪书宋二KW"/>
                <w:b w:val="1"/>
                <w:bCs w:val="1"/>
                <w:kern w:val="0"/>
                <w:sz w:val="18"/>
                <w:szCs w:val="18"/>
                <w:shd w:val="nil" w:color="auto" w:fill="auto"/>
                <w:rtl w:val="0"/>
                <w:lang w:val="zh-TW" w:eastAsia="zh-TW"/>
              </w:rPr>
              <w:t>项目编号：</w:t>
            </w:r>
          </w:p>
        </w:tc>
        <w:tc>
          <w:tcPr>
            <w:tcW w:type="dxa" w:w="26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ad1d7"/>
        </w:tblPrEx>
        <w:trPr>
          <w:trHeight w:val="292"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Normal.0"/>
              <w:spacing w:line="264" w:lineRule="exact"/>
              <w:ind w:left="107" w:firstLine="0"/>
            </w:pPr>
            <w:r>
              <w:rPr>
                <w:rFonts w:ascii="宋体;汉仪书宋二KW" w:cs="宋体;汉仪书宋二KW" w:hAnsi="宋体;汉仪书宋二KW" w:eastAsia="宋体;汉仪书宋二KW"/>
                <w:b w:val="1"/>
                <w:bCs w:val="1"/>
                <w:kern w:val="0"/>
                <w:sz w:val="18"/>
                <w:szCs w:val="18"/>
                <w:shd w:val="nil" w:color="auto" w:fill="auto"/>
                <w:rtl w:val="0"/>
                <w:lang w:val="zh-TW" w:eastAsia="zh-TW"/>
              </w:rPr>
              <w:t>制作人：</w:t>
            </w:r>
          </w:p>
        </w:tc>
        <w:tc>
          <w:tcPr>
            <w:tcW w:type="dxa" w:w="19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8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6"/>
              <w:bottom w:type="dxa" w:w="80"/>
              <w:right w:type="dxa" w:w="80"/>
            </w:tcMar>
            <w:vAlign w:val="top"/>
          </w:tcPr>
          <w:p>
            <w:pPr>
              <w:pStyle w:val="Normal.0"/>
              <w:spacing w:line="264" w:lineRule="exact"/>
              <w:ind w:left="106" w:firstLine="0"/>
            </w:pPr>
            <w:r>
              <w:rPr>
                <w:rFonts w:ascii="宋体;汉仪书宋二KW" w:cs="宋体;汉仪书宋二KW" w:hAnsi="宋体;汉仪书宋二KW" w:eastAsia="宋体;汉仪书宋二KW"/>
                <w:b w:val="1"/>
                <w:bCs w:val="1"/>
                <w:kern w:val="0"/>
                <w:sz w:val="18"/>
                <w:szCs w:val="18"/>
                <w:shd w:val="nil" w:color="auto" w:fill="auto"/>
                <w:rtl w:val="0"/>
                <w:lang w:val="zh-TW" w:eastAsia="zh-TW"/>
              </w:rPr>
              <w:t>审核人：</w:t>
            </w:r>
          </w:p>
        </w:tc>
        <w:tc>
          <w:tcPr>
            <w:tcW w:type="dxa" w:w="26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ad1d7"/>
        </w:tblPrEx>
        <w:trPr>
          <w:trHeight w:val="292"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Normal.0"/>
              <w:spacing w:line="264" w:lineRule="exact"/>
              <w:ind w:left="107" w:firstLine="0"/>
            </w:pPr>
            <w:r>
              <w:rPr>
                <w:rFonts w:ascii="宋体;汉仪书宋二KW" w:cs="宋体;汉仪书宋二KW" w:hAnsi="宋体;汉仪书宋二KW" w:eastAsia="宋体;汉仪书宋二KW"/>
                <w:b w:val="1"/>
                <w:bCs w:val="1"/>
                <w:kern w:val="0"/>
                <w:sz w:val="18"/>
                <w:szCs w:val="18"/>
                <w:shd w:val="nil" w:color="auto" w:fill="auto"/>
                <w:rtl w:val="0"/>
                <w:lang w:val="zh-TW" w:eastAsia="zh-TW"/>
              </w:rPr>
              <w:t>项目经理：</w:t>
            </w:r>
          </w:p>
        </w:tc>
        <w:tc>
          <w:tcPr>
            <w:tcW w:type="dxa" w:w="19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8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6"/>
              <w:bottom w:type="dxa" w:w="80"/>
              <w:right w:type="dxa" w:w="80"/>
            </w:tcMar>
            <w:vAlign w:val="top"/>
          </w:tcPr>
          <w:p>
            <w:pPr>
              <w:pStyle w:val="Normal.0"/>
              <w:spacing w:line="264" w:lineRule="exact"/>
              <w:ind w:left="106" w:firstLine="0"/>
            </w:pPr>
            <w:r>
              <w:rPr>
                <w:rFonts w:ascii="宋体;汉仪书宋二KW" w:cs="宋体;汉仪书宋二KW" w:hAnsi="宋体;汉仪书宋二KW" w:eastAsia="宋体;汉仪书宋二KW"/>
                <w:b w:val="1"/>
                <w:bCs w:val="1"/>
                <w:kern w:val="0"/>
                <w:sz w:val="18"/>
                <w:szCs w:val="18"/>
                <w:shd w:val="nil" w:color="auto" w:fill="auto"/>
                <w:rtl w:val="0"/>
                <w:lang w:val="zh-TW" w:eastAsia="zh-TW"/>
              </w:rPr>
              <w:t>制作日期：</w:t>
            </w:r>
          </w:p>
        </w:tc>
        <w:tc>
          <w:tcPr>
            <w:tcW w:type="dxa" w:w="26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1d7"/>
        </w:tblPrEx>
        <w:trPr>
          <w:trHeight w:val="312"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2cddc"/>
            <w:tcMar>
              <w:top w:type="dxa" w:w="80"/>
              <w:left w:type="dxa" w:w="187"/>
              <w:bottom w:type="dxa" w:w="80"/>
              <w:right w:type="dxa" w:w="80"/>
            </w:tcMar>
            <w:vAlign w:val="top"/>
          </w:tcPr>
          <w:p>
            <w:pPr>
              <w:pStyle w:val="Normal.0"/>
              <w:spacing w:line="280" w:lineRule="exact"/>
              <w:ind w:left="107" w:firstLine="0"/>
            </w:pPr>
            <w:r>
              <w:rPr>
                <w:rFonts w:ascii="宋体;汉仪书宋二KW" w:cs="宋体;汉仪书宋二KW" w:hAnsi="宋体;汉仪书宋二KW" w:eastAsia="宋体;汉仪书宋二KW"/>
                <w:b w:val="1"/>
                <w:bCs w:val="1"/>
                <w:kern w:val="0"/>
                <w:sz w:val="20"/>
                <w:szCs w:val="20"/>
                <w:shd w:val="nil" w:color="auto" w:fill="auto"/>
                <w:rtl w:val="0"/>
                <w:lang w:val="zh-TW" w:eastAsia="zh-TW"/>
              </w:rPr>
              <w:t>二、项目描述</w:t>
            </w:r>
          </w:p>
        </w:tc>
      </w:tr>
      <w:tr>
        <w:tblPrEx>
          <w:shd w:val="clear" w:color="auto" w:fill="cad1d7"/>
        </w:tblPrEx>
        <w:trPr>
          <w:trHeight w:val="292"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87"/>
              <w:bottom w:type="dxa" w:w="80"/>
              <w:right w:type="dxa" w:w="80"/>
            </w:tcMar>
            <w:vAlign w:val="top"/>
          </w:tcPr>
          <w:p>
            <w:pPr>
              <w:pStyle w:val="Normal.0"/>
              <w:spacing w:line="264" w:lineRule="exact"/>
              <w:ind w:left="107" w:firstLine="0"/>
            </w:pPr>
            <w:r>
              <w:rPr>
                <w:rFonts w:ascii="Times New Roman" w:hAnsi="Times New Roman"/>
                <w:b w:val="1"/>
                <w:bCs w:val="1"/>
                <w:kern w:val="0"/>
                <w:sz w:val="18"/>
                <w:szCs w:val="18"/>
                <w:shd w:val="nil" w:color="auto" w:fill="auto"/>
                <w:rtl w:val="0"/>
                <w:lang w:val="en-US"/>
              </w:rPr>
              <w:t xml:space="preserve">1. </w:t>
            </w:r>
            <w:r>
              <w:rPr>
                <w:rFonts w:ascii="宋体;汉仪书宋二KW" w:cs="宋体;汉仪书宋二KW" w:hAnsi="宋体;汉仪书宋二KW" w:eastAsia="宋体;汉仪书宋二KW"/>
                <w:b w:val="1"/>
                <w:bCs w:val="1"/>
                <w:kern w:val="0"/>
                <w:sz w:val="18"/>
                <w:szCs w:val="18"/>
                <w:shd w:val="nil" w:color="auto" w:fill="auto"/>
                <w:rtl w:val="0"/>
                <w:lang w:val="zh-TW" w:eastAsia="zh-TW"/>
              </w:rPr>
              <w:t>项目背景与目的（所有的项目均起始于某个商业问题，该部分简要描述这些问题）</w:t>
            </w:r>
          </w:p>
        </w:tc>
      </w:tr>
      <w:tr>
        <w:tblPrEx>
          <w:shd w:val="clear" w:color="auto" w:fill="cad1d7"/>
        </w:tblPrEx>
        <w:trPr>
          <w:trHeight w:val="1488"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87"/>
              <w:bottom w:type="dxa" w:w="80"/>
              <w:right w:type="dxa" w:w="80"/>
            </w:tcMar>
            <w:vAlign w:val="center"/>
          </w:tcPr>
          <w:p>
            <w:pPr>
              <w:pStyle w:val="Normal.0"/>
              <w:spacing w:line="264" w:lineRule="exact"/>
              <w:ind w:left="107" w:firstLine="0"/>
              <w:jc w:val="both"/>
            </w:pPr>
            <w:r>
              <w:rPr>
                <w:rFonts w:ascii="宋体;汉仪书宋二KW" w:cs="宋体;汉仪书宋二KW" w:hAnsi="宋体;汉仪书宋二KW" w:eastAsia="宋体;汉仪书宋二KW"/>
                <w:kern w:val="0"/>
                <w:sz w:val="20"/>
                <w:szCs w:val="20"/>
                <w:shd w:val="nil" w:color="auto" w:fill="auto"/>
                <w:rtl w:val="0"/>
                <w:lang w:val="zh-TW" w:eastAsia="zh-TW"/>
              </w:rPr>
              <w:t>在日常服务客户的过程中，每天都会收到数百条来自客户的咨询问题，这些问题涵盖了功能操作、场景实现、系统提示信息解读，甚至包括忘记登录账号和密码等各类情况。为了解决这些问题，提升客户服务体验，并减轻产品经理和研发人员的工作压力，需要提供</w:t>
            </w:r>
            <w:r>
              <w:rPr>
                <w:rFonts w:ascii="宋体;汉仪书宋二KW" w:cs="宋体;汉仪书宋二KW" w:hAnsi="宋体;汉仪书宋二KW" w:eastAsia="宋体;汉仪书宋二KW"/>
                <w:kern w:val="0"/>
                <w:sz w:val="20"/>
                <w:szCs w:val="20"/>
                <w:shd w:val="nil" w:color="auto" w:fill="auto"/>
                <w:rtl w:val="0"/>
                <w:lang w:val="en-US"/>
              </w:rPr>
              <w:t>AI</w:t>
            </w:r>
            <w:r>
              <w:rPr>
                <w:rFonts w:ascii="宋体;汉仪书宋二KW" w:cs="宋体;汉仪书宋二KW" w:hAnsi="宋体;汉仪书宋二KW" w:eastAsia="宋体;汉仪书宋二KW"/>
                <w:kern w:val="0"/>
                <w:sz w:val="20"/>
                <w:szCs w:val="20"/>
                <w:shd w:val="nil" w:color="auto" w:fill="auto"/>
                <w:rtl w:val="0"/>
                <w:lang w:val="zh-TW" w:eastAsia="zh-TW"/>
              </w:rPr>
              <w:t>产品知识问答助手的功能，以确保能够及时且准确地回应客户的需求。</w:t>
            </w:r>
          </w:p>
        </w:tc>
      </w:tr>
      <w:tr>
        <w:tblPrEx>
          <w:shd w:val="clear" w:color="auto" w:fill="cad1d7"/>
        </w:tblPrEx>
        <w:trPr>
          <w:trHeight w:val="292"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top"/>
          </w:tcPr>
          <w:p>
            <w:pPr>
              <w:pStyle w:val="Normal.0"/>
              <w:spacing w:line="264" w:lineRule="exact"/>
              <w:ind w:left="107" w:firstLine="0"/>
            </w:pPr>
            <w:r>
              <w:rPr>
                <w:rFonts w:ascii="Times New Roman" w:hAnsi="Times New Roman"/>
                <w:b w:val="1"/>
                <w:bCs w:val="1"/>
                <w:kern w:val="0"/>
                <w:sz w:val="18"/>
                <w:szCs w:val="18"/>
                <w:shd w:val="nil" w:color="auto" w:fill="auto"/>
                <w:rtl w:val="0"/>
                <w:lang w:val="en-US"/>
              </w:rPr>
              <w:t>2.</w:t>
            </w:r>
            <w:r>
              <w:rPr>
                <w:rFonts w:ascii="宋体;汉仪书宋二KW" w:cs="宋体;汉仪书宋二KW" w:hAnsi="宋体;汉仪书宋二KW" w:eastAsia="宋体;汉仪书宋二KW"/>
                <w:b w:val="1"/>
                <w:bCs w:val="1"/>
                <w:kern w:val="0"/>
                <w:sz w:val="18"/>
                <w:szCs w:val="18"/>
                <w:shd w:val="nil" w:color="auto" w:fill="auto"/>
                <w:rtl w:val="0"/>
                <w:lang w:val="zh-TW" w:eastAsia="zh-TW"/>
              </w:rPr>
              <w:t xml:space="preserve"> 项目目标（包含质量目标，工期目标、费用目标和交付产品特征与特征的主要描述）</w:t>
            </w:r>
          </w:p>
        </w:tc>
      </w:tr>
      <w:tr>
        <w:tblPrEx>
          <w:shd w:val="clear" w:color="auto" w:fill="cad1d7"/>
        </w:tblPrEx>
        <w:trPr>
          <w:trHeight w:val="1118"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87"/>
              <w:bottom w:type="dxa" w:w="80"/>
              <w:right w:type="dxa" w:w="80"/>
            </w:tcMar>
            <w:vAlign w:val="center"/>
          </w:tcPr>
          <w:p>
            <w:pPr>
              <w:pStyle w:val="Normal.0"/>
              <w:spacing w:line="264" w:lineRule="exact"/>
              <w:ind w:left="107" w:firstLine="0"/>
            </w:pPr>
            <w:r>
              <w:rPr>
                <w:rFonts w:ascii="宋体;汉仪书宋二KW" w:cs="宋体;汉仪书宋二KW" w:hAnsi="宋体;汉仪书宋二KW" w:eastAsia="宋体;汉仪书宋二KW"/>
                <w:kern w:val="0"/>
                <w:sz w:val="20"/>
                <w:szCs w:val="20"/>
                <w:shd w:val="nil" w:color="auto" w:fill="auto"/>
                <w:rtl w:val="0"/>
                <w:lang w:val="zh-TW" w:eastAsia="zh-TW"/>
              </w:rPr>
              <w:t>利用</w:t>
            </w:r>
            <w:r>
              <w:rPr>
                <w:rFonts w:ascii="宋体;汉仪书宋二KW" w:cs="宋体;汉仪书宋二KW" w:hAnsi="宋体;汉仪书宋二KW" w:eastAsia="宋体;汉仪书宋二KW"/>
                <w:kern w:val="0"/>
                <w:sz w:val="20"/>
                <w:szCs w:val="20"/>
                <w:shd w:val="nil" w:color="auto" w:fill="auto"/>
                <w:rtl w:val="0"/>
                <w:lang w:val="en-US"/>
              </w:rPr>
              <w:t>AI</w:t>
            </w:r>
            <w:r>
              <w:rPr>
                <w:rFonts w:ascii="宋体;汉仪书宋二KW" w:cs="宋体;汉仪书宋二KW" w:hAnsi="宋体;汉仪书宋二KW" w:eastAsia="宋体;汉仪书宋二KW"/>
                <w:kern w:val="0"/>
                <w:sz w:val="20"/>
                <w:szCs w:val="20"/>
                <w:shd w:val="nil" w:color="auto" w:fill="auto"/>
                <w:rtl w:val="0"/>
                <w:lang w:val="zh-TW" w:eastAsia="zh-TW"/>
              </w:rPr>
              <w:t>产品知识问答助手自动回复客户的咨询问题，以此释放产品经理和研发人员的人力资源，使他们能够集中精力处理更为复杂和重要的任务。</w:t>
            </w:r>
          </w:p>
        </w:tc>
      </w:tr>
      <w:tr>
        <w:tblPrEx>
          <w:shd w:val="clear" w:color="auto" w:fill="cad1d7"/>
        </w:tblPrEx>
        <w:trPr>
          <w:trHeight w:val="494"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2cddc"/>
            <w:tcMar>
              <w:top w:type="dxa" w:w="80"/>
              <w:left w:type="dxa" w:w="187"/>
              <w:bottom w:type="dxa" w:w="80"/>
              <w:right w:type="dxa" w:w="80"/>
            </w:tcMar>
            <w:vAlign w:val="top"/>
          </w:tcPr>
          <w:p>
            <w:pPr>
              <w:pStyle w:val="Normal.0"/>
              <w:spacing w:line="280" w:lineRule="exact"/>
              <w:ind w:left="107" w:firstLine="0"/>
            </w:pPr>
            <w:r>
              <w:rPr>
                <w:rFonts w:ascii="宋体;汉仪书宋二KW" w:cs="宋体;汉仪书宋二KW" w:hAnsi="宋体;汉仪书宋二KW" w:eastAsia="宋体;汉仪书宋二KW"/>
                <w:b w:val="1"/>
                <w:bCs w:val="1"/>
                <w:kern w:val="0"/>
                <w:sz w:val="20"/>
                <w:szCs w:val="20"/>
                <w:shd w:val="nil" w:color="auto" w:fill="auto"/>
                <w:rtl w:val="0"/>
                <w:lang w:val="zh-TW" w:eastAsia="zh-TW"/>
              </w:rPr>
              <w:t>三、项目里程碑计划（包含里程碑的时间和成果）</w:t>
            </w:r>
          </w:p>
        </w:tc>
      </w:tr>
      <w:tr>
        <w:tblPrEx>
          <w:shd w:val="clear" w:color="auto" w:fill="cad1d7"/>
        </w:tblPrEx>
        <w:trPr>
          <w:trHeight w:val="7383"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spacing w:line="297" w:lineRule="exact"/>
              <w:rPr>
                <w:rFonts w:ascii="宋体;汉仪书宋二KW" w:cs="宋体;汉仪书宋二KW" w:hAnsi="宋体;汉仪书宋二KW" w:eastAsia="宋体;汉仪书宋二KW"/>
                <w:b w:val="1"/>
                <w:bCs w:val="1"/>
                <w:kern w:val="0"/>
                <w:sz w:val="18"/>
                <w:szCs w:val="18"/>
                <w:shd w:val="nil" w:color="auto" w:fill="auto"/>
              </w:rP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选择一：</w:t>
            </w:r>
          </w:p>
          <w:p>
            <w:pPr>
              <w:pStyle w:val="List Paragraph"/>
              <w:numPr>
                <w:ilvl w:val="0"/>
                <w:numId w:val="4"/>
              </w:numPr>
              <w:bidi w:val="0"/>
              <w:spacing w:line="297" w:lineRule="exact"/>
              <w:ind w:right="0"/>
              <w:jc w:val="left"/>
              <w:rPr>
                <w:rFonts w:ascii="宋体;汉仪书宋二KW" w:cs="宋体;汉仪书宋二KW" w:hAnsi="宋体;汉仪书宋二KW" w:eastAsia="宋体;汉仪书宋二KW"/>
                <w:kern w:val="0"/>
                <w:sz w:val="18"/>
                <w:szCs w:val="18"/>
                <w:rtl w:val="0"/>
                <w:lang w:val="zh-TW" w:eastAsia="zh-TW"/>
              </w:rPr>
            </w:pPr>
            <w:r>
              <w:rPr>
                <w:rFonts w:ascii="宋体;汉仪书宋二KW" w:cs="宋体;汉仪书宋二KW" w:hAnsi="宋体;汉仪书宋二KW" w:eastAsia="宋体;汉仪书宋二KW"/>
                <w:kern w:val="0"/>
                <w:sz w:val="18"/>
                <w:szCs w:val="18"/>
                <w:shd w:val="nil" w:color="auto" w:fill="auto"/>
                <w:rtl w:val="0"/>
                <w:lang w:val="zh-TW" w:eastAsia="zh-TW"/>
              </w:rPr>
              <w:t>阶段</w:t>
            </w:r>
            <w:r>
              <w:rPr>
                <w:rFonts w:ascii="宋体;汉仪书宋二KW" w:cs="宋体;汉仪书宋二KW" w:hAnsi="宋体;汉仪书宋二KW" w:eastAsia="宋体;汉仪书宋二KW"/>
                <w:kern w:val="0"/>
                <w:sz w:val="18"/>
                <w:szCs w:val="18"/>
                <w:shd w:val="nil" w:color="auto" w:fill="auto"/>
                <w:rtl w:val="0"/>
                <w:lang w:val="en-US"/>
              </w:rPr>
              <w:t>1</w:t>
            </w:r>
            <w:r>
              <w:rPr>
                <w:rFonts w:ascii="宋体;汉仪书宋二KW" w:cs="宋体;汉仪书宋二KW" w:hAnsi="宋体;汉仪书宋二KW" w:eastAsia="宋体;汉仪书宋二KW"/>
                <w:kern w:val="0"/>
                <w:sz w:val="18"/>
                <w:szCs w:val="18"/>
                <w:shd w:val="nil" w:color="auto" w:fill="auto"/>
                <w:rtl w:val="0"/>
                <w:lang w:val="zh-TW" w:eastAsia="zh-TW"/>
              </w:rPr>
              <w:t>：在一个特定场景实现</w:t>
            </w:r>
            <w:r>
              <w:rPr>
                <w:rFonts w:ascii="宋体;汉仪书宋二KW" w:cs="宋体;汉仪书宋二KW" w:hAnsi="宋体;汉仪书宋二KW" w:eastAsia="宋体;汉仪书宋二KW"/>
                <w:kern w:val="0"/>
                <w:sz w:val="18"/>
                <w:szCs w:val="18"/>
                <w:shd w:val="nil" w:color="auto" w:fill="auto"/>
                <w:rtl w:val="0"/>
                <w:lang w:val="en-US"/>
              </w:rPr>
              <w:t>L1</w:t>
            </w:r>
            <w:r>
              <w:rPr>
                <w:rFonts w:ascii="宋体;汉仪书宋二KW" w:cs="宋体;汉仪书宋二KW" w:hAnsi="宋体;汉仪书宋二KW" w:eastAsia="宋体;汉仪书宋二KW"/>
                <w:kern w:val="0"/>
                <w:sz w:val="18"/>
                <w:szCs w:val="18"/>
                <w:shd w:val="nil" w:color="auto" w:fill="auto"/>
                <w:rtl w:val="0"/>
                <w:lang w:val="zh-TW" w:eastAsia="zh-TW"/>
              </w:rPr>
              <w:t>级别的问答，预期第</w:t>
            </w:r>
            <w:r>
              <w:rPr>
                <w:rFonts w:ascii="宋体;汉仪书宋二KW" w:cs="宋体;汉仪书宋二KW" w:hAnsi="宋体;汉仪书宋二KW" w:eastAsia="宋体;汉仪书宋二KW"/>
                <w:kern w:val="0"/>
                <w:sz w:val="18"/>
                <w:szCs w:val="18"/>
                <w:shd w:val="nil" w:color="auto" w:fill="auto"/>
                <w:rtl w:val="0"/>
                <w:lang w:val="en-US"/>
              </w:rPr>
              <w:t>1-2</w:t>
            </w:r>
            <w:r>
              <w:rPr>
                <w:rFonts w:ascii="宋体;汉仪书宋二KW" w:cs="宋体;汉仪书宋二KW" w:hAnsi="宋体;汉仪书宋二KW" w:eastAsia="宋体;汉仪书宋二KW"/>
                <w:kern w:val="0"/>
                <w:sz w:val="18"/>
                <w:szCs w:val="18"/>
                <w:shd w:val="nil" w:color="auto" w:fill="auto"/>
                <w:rtl w:val="0"/>
                <w:lang w:val="zh-TW" w:eastAsia="zh-TW"/>
              </w:rPr>
              <w:t>个月</w:t>
            </w:r>
            <w:r>
              <w:rPr>
                <w:rFonts w:ascii="宋体;汉仪书宋二KW" w:cs="宋体;汉仪书宋二KW" w:hAnsi="宋体;汉仪书宋二KW" w:eastAsia="宋体;汉仪书宋二KW"/>
                <w:kern w:val="0"/>
                <w:sz w:val="18"/>
                <w:szCs w:val="18"/>
                <w:shd w:val="nil" w:color="auto" w:fill="auto"/>
                <w:rtl w:val="0"/>
                <w:lang w:val="en-US"/>
              </w:rPr>
              <w:t>.</w:t>
            </w:r>
          </w:p>
          <w:p>
            <w:pPr>
              <w:pStyle w:val="List Paragraph"/>
              <w:numPr>
                <w:ilvl w:val="0"/>
                <w:numId w:val="4"/>
              </w:numPr>
              <w:bidi w:val="0"/>
              <w:spacing w:line="297" w:lineRule="exact"/>
              <w:ind w:right="0"/>
              <w:jc w:val="left"/>
              <w:rPr>
                <w:rFonts w:ascii="宋体;汉仪书宋二KW" w:cs="宋体;汉仪书宋二KW" w:hAnsi="宋体;汉仪书宋二KW" w:eastAsia="宋体;汉仪书宋二KW"/>
                <w:kern w:val="0"/>
                <w:sz w:val="18"/>
                <w:szCs w:val="18"/>
                <w:rtl w:val="0"/>
                <w:lang w:val="zh-TW" w:eastAsia="zh-TW"/>
              </w:rPr>
            </w:pPr>
            <w:r>
              <w:rPr>
                <w:rFonts w:ascii="宋体;汉仪书宋二KW" w:cs="宋体;汉仪书宋二KW" w:hAnsi="宋体;汉仪书宋二KW" w:eastAsia="宋体;汉仪书宋二KW"/>
                <w:kern w:val="0"/>
                <w:sz w:val="18"/>
                <w:szCs w:val="18"/>
                <w:shd w:val="nil" w:color="auto" w:fill="auto"/>
                <w:rtl w:val="0"/>
                <w:lang w:val="zh-TW" w:eastAsia="zh-TW"/>
              </w:rPr>
              <w:t>阶段</w:t>
            </w:r>
            <w:r>
              <w:rPr>
                <w:rFonts w:ascii="宋体;汉仪书宋二KW" w:cs="宋体;汉仪书宋二KW" w:hAnsi="宋体;汉仪书宋二KW" w:eastAsia="宋体;汉仪书宋二KW"/>
                <w:kern w:val="0"/>
                <w:sz w:val="18"/>
                <w:szCs w:val="18"/>
                <w:shd w:val="nil" w:color="auto" w:fill="auto"/>
                <w:rtl w:val="0"/>
                <w:lang w:val="en-US"/>
              </w:rPr>
              <w:t>2</w:t>
            </w:r>
            <w:r>
              <w:rPr>
                <w:rFonts w:ascii="宋体;汉仪书宋二KW" w:cs="宋体;汉仪书宋二KW" w:hAnsi="宋体;汉仪书宋二KW" w:eastAsia="宋体;汉仪书宋二KW"/>
                <w:kern w:val="0"/>
                <w:sz w:val="18"/>
                <w:szCs w:val="18"/>
                <w:shd w:val="nil" w:color="auto" w:fill="auto"/>
                <w:rtl w:val="0"/>
                <w:lang w:val="zh-TW" w:eastAsia="zh-TW"/>
              </w:rPr>
              <w:t>：在另外</w:t>
            </w:r>
            <w:r>
              <w:rPr>
                <w:rFonts w:ascii="宋体;汉仪书宋二KW" w:cs="宋体;汉仪书宋二KW" w:hAnsi="宋体;汉仪书宋二KW" w:eastAsia="宋体;汉仪书宋二KW"/>
                <w:kern w:val="0"/>
                <w:sz w:val="18"/>
                <w:szCs w:val="18"/>
                <w:shd w:val="nil" w:color="auto" w:fill="auto"/>
                <w:rtl w:val="0"/>
                <w:lang w:val="en-US"/>
              </w:rPr>
              <w:t>1</w:t>
            </w:r>
            <w:r>
              <w:rPr>
                <w:rFonts w:ascii="宋体;汉仪书宋二KW" w:cs="宋体;汉仪书宋二KW" w:hAnsi="宋体;汉仪书宋二KW" w:eastAsia="宋体;汉仪书宋二KW"/>
                <w:kern w:val="0"/>
                <w:sz w:val="18"/>
                <w:szCs w:val="18"/>
                <w:shd w:val="nil" w:color="auto" w:fill="auto"/>
                <w:rtl w:val="0"/>
                <w:lang w:val="zh-TW" w:eastAsia="zh-TW"/>
              </w:rPr>
              <w:t>个场景实现</w:t>
            </w:r>
            <w:r>
              <w:rPr>
                <w:rFonts w:ascii="宋体;汉仪书宋二KW" w:cs="宋体;汉仪书宋二KW" w:hAnsi="宋体;汉仪书宋二KW" w:eastAsia="宋体;汉仪书宋二KW"/>
                <w:kern w:val="0"/>
                <w:sz w:val="18"/>
                <w:szCs w:val="18"/>
                <w:shd w:val="nil" w:color="auto" w:fill="auto"/>
                <w:rtl w:val="0"/>
                <w:lang w:val="en-US"/>
              </w:rPr>
              <w:t>L1</w:t>
            </w:r>
            <w:r>
              <w:rPr>
                <w:rFonts w:ascii="宋体;汉仪书宋二KW" w:cs="宋体;汉仪书宋二KW" w:hAnsi="宋体;汉仪书宋二KW" w:eastAsia="宋体;汉仪书宋二KW"/>
                <w:kern w:val="0"/>
                <w:sz w:val="18"/>
                <w:szCs w:val="18"/>
                <w:shd w:val="nil" w:color="auto" w:fill="auto"/>
                <w:rtl w:val="0"/>
                <w:lang w:val="zh-TW" w:eastAsia="zh-TW"/>
              </w:rPr>
              <w:t>级别的问答，预期第</w:t>
            </w:r>
            <w:r>
              <w:rPr>
                <w:rFonts w:ascii="宋体;汉仪书宋二KW" w:cs="宋体;汉仪书宋二KW" w:hAnsi="宋体;汉仪书宋二KW" w:eastAsia="宋体;汉仪书宋二KW"/>
                <w:kern w:val="0"/>
                <w:sz w:val="18"/>
                <w:szCs w:val="18"/>
                <w:shd w:val="nil" w:color="auto" w:fill="auto"/>
                <w:rtl w:val="0"/>
                <w:lang w:val="en-US"/>
              </w:rPr>
              <w:t>3-4</w:t>
            </w:r>
            <w:r>
              <w:rPr>
                <w:rFonts w:ascii="宋体;汉仪书宋二KW" w:cs="宋体;汉仪书宋二KW" w:hAnsi="宋体;汉仪书宋二KW" w:eastAsia="宋体;汉仪书宋二KW"/>
                <w:kern w:val="0"/>
                <w:sz w:val="18"/>
                <w:szCs w:val="18"/>
                <w:shd w:val="nil" w:color="auto" w:fill="auto"/>
                <w:rtl w:val="0"/>
                <w:lang w:val="zh-TW" w:eastAsia="zh-TW"/>
              </w:rPr>
              <w:t>个月。</w:t>
            </w:r>
          </w:p>
          <w:p>
            <w:pPr>
              <w:pStyle w:val="List Paragraph"/>
              <w:numPr>
                <w:ilvl w:val="0"/>
                <w:numId w:val="4"/>
              </w:numPr>
              <w:bidi w:val="0"/>
              <w:spacing w:line="297" w:lineRule="exact"/>
              <w:ind w:right="0"/>
              <w:jc w:val="left"/>
              <w:rPr>
                <w:rFonts w:ascii="宋体;汉仪书宋二KW" w:cs="宋体;汉仪书宋二KW" w:hAnsi="宋体;汉仪书宋二KW" w:eastAsia="宋体;汉仪书宋二KW"/>
                <w:kern w:val="0"/>
                <w:sz w:val="18"/>
                <w:szCs w:val="18"/>
                <w:rtl w:val="0"/>
                <w:lang w:val="zh-TW" w:eastAsia="zh-TW"/>
              </w:rPr>
            </w:pPr>
            <w:r>
              <w:rPr>
                <w:rFonts w:ascii="宋体;汉仪书宋二KW" w:cs="宋体;汉仪书宋二KW" w:hAnsi="宋体;汉仪书宋二KW" w:eastAsia="宋体;汉仪书宋二KW"/>
                <w:kern w:val="0"/>
                <w:sz w:val="18"/>
                <w:szCs w:val="18"/>
                <w:shd w:val="nil" w:color="auto" w:fill="auto"/>
                <w:rtl w:val="0"/>
                <w:lang w:val="zh-TW" w:eastAsia="zh-TW"/>
              </w:rPr>
              <w:t>阶段</w:t>
            </w:r>
            <w:r>
              <w:rPr>
                <w:rFonts w:ascii="宋体;汉仪书宋二KW" w:cs="宋体;汉仪书宋二KW" w:hAnsi="宋体;汉仪书宋二KW" w:eastAsia="宋体;汉仪书宋二KW"/>
                <w:kern w:val="0"/>
                <w:sz w:val="18"/>
                <w:szCs w:val="18"/>
                <w:shd w:val="nil" w:color="auto" w:fill="auto"/>
                <w:rtl w:val="0"/>
                <w:lang w:val="en-US"/>
              </w:rPr>
              <w:t>3</w:t>
            </w:r>
            <w:r>
              <w:rPr>
                <w:rFonts w:ascii="宋体;汉仪书宋二KW" w:cs="宋体;汉仪书宋二KW" w:hAnsi="宋体;汉仪书宋二KW" w:eastAsia="宋体;汉仪书宋二KW"/>
                <w:kern w:val="0"/>
                <w:sz w:val="18"/>
                <w:szCs w:val="18"/>
                <w:shd w:val="nil" w:color="auto" w:fill="auto"/>
                <w:rtl w:val="0"/>
                <w:lang w:val="zh-TW" w:eastAsia="zh-TW"/>
              </w:rPr>
              <w:t>：在一个特定场景实现</w:t>
            </w:r>
            <w:r>
              <w:rPr>
                <w:rFonts w:ascii="宋体;汉仪书宋二KW" w:cs="宋体;汉仪书宋二KW" w:hAnsi="宋体;汉仪书宋二KW" w:eastAsia="宋体;汉仪书宋二KW"/>
                <w:kern w:val="0"/>
                <w:sz w:val="18"/>
                <w:szCs w:val="18"/>
                <w:shd w:val="nil" w:color="auto" w:fill="auto"/>
                <w:rtl w:val="0"/>
                <w:lang w:val="en-US"/>
              </w:rPr>
              <w:t>L2</w:t>
            </w:r>
            <w:r>
              <w:rPr>
                <w:rFonts w:ascii="宋体;汉仪书宋二KW" w:cs="宋体;汉仪书宋二KW" w:hAnsi="宋体;汉仪书宋二KW" w:eastAsia="宋体;汉仪书宋二KW"/>
                <w:kern w:val="0"/>
                <w:sz w:val="18"/>
                <w:szCs w:val="18"/>
                <w:shd w:val="nil" w:color="auto" w:fill="auto"/>
                <w:rtl w:val="0"/>
                <w:lang w:val="zh-TW" w:eastAsia="zh-TW"/>
              </w:rPr>
              <w:t>级别的问答，预期第</w:t>
            </w:r>
            <w:r>
              <w:rPr>
                <w:rFonts w:ascii="宋体;汉仪书宋二KW" w:cs="宋体;汉仪书宋二KW" w:hAnsi="宋体;汉仪书宋二KW" w:eastAsia="宋体;汉仪书宋二KW"/>
                <w:kern w:val="0"/>
                <w:sz w:val="18"/>
                <w:szCs w:val="18"/>
                <w:shd w:val="nil" w:color="auto" w:fill="auto"/>
                <w:rtl w:val="0"/>
                <w:lang w:val="en-US"/>
              </w:rPr>
              <w:t>3-5</w:t>
            </w:r>
            <w:r>
              <w:rPr>
                <w:rFonts w:ascii="宋体;汉仪书宋二KW" w:cs="宋体;汉仪书宋二KW" w:hAnsi="宋体;汉仪书宋二KW" w:eastAsia="宋体;汉仪书宋二KW"/>
                <w:kern w:val="0"/>
                <w:sz w:val="18"/>
                <w:szCs w:val="18"/>
                <w:shd w:val="nil" w:color="auto" w:fill="auto"/>
                <w:rtl w:val="0"/>
                <w:lang w:val="zh-TW" w:eastAsia="zh-TW"/>
              </w:rPr>
              <w:t>个月。</w:t>
            </w:r>
          </w:p>
          <w:p>
            <w:pPr>
              <w:pStyle w:val="List Paragraph"/>
              <w:numPr>
                <w:ilvl w:val="0"/>
                <w:numId w:val="4"/>
              </w:numPr>
              <w:bidi w:val="0"/>
              <w:spacing w:line="297" w:lineRule="exact"/>
              <w:ind w:right="0"/>
              <w:jc w:val="left"/>
              <w:rPr>
                <w:rFonts w:ascii="宋体;汉仪书宋二KW" w:cs="宋体;汉仪书宋二KW" w:hAnsi="宋体;汉仪书宋二KW" w:eastAsia="宋体;汉仪书宋二KW"/>
                <w:kern w:val="0"/>
                <w:sz w:val="18"/>
                <w:szCs w:val="18"/>
                <w:rtl w:val="0"/>
                <w:lang w:val="zh-TW" w:eastAsia="zh-TW"/>
              </w:rPr>
            </w:pPr>
            <w:r>
              <w:rPr>
                <w:rFonts w:ascii="宋体;汉仪书宋二KW" w:cs="宋体;汉仪书宋二KW" w:hAnsi="宋体;汉仪书宋二KW" w:eastAsia="宋体;汉仪书宋二KW"/>
                <w:kern w:val="0"/>
                <w:sz w:val="18"/>
                <w:szCs w:val="18"/>
                <w:shd w:val="nil" w:color="auto" w:fill="auto"/>
                <w:rtl w:val="0"/>
                <w:lang w:val="zh-TW" w:eastAsia="zh-TW"/>
              </w:rPr>
              <w:t>阶段</w:t>
            </w:r>
            <w:r>
              <w:rPr>
                <w:rFonts w:ascii="宋体;汉仪书宋二KW" w:cs="宋体;汉仪书宋二KW" w:hAnsi="宋体;汉仪书宋二KW" w:eastAsia="宋体;汉仪书宋二KW"/>
                <w:kern w:val="0"/>
                <w:sz w:val="18"/>
                <w:szCs w:val="18"/>
                <w:shd w:val="nil" w:color="auto" w:fill="auto"/>
                <w:rtl w:val="0"/>
                <w:lang w:val="en-US"/>
              </w:rPr>
              <w:t>4</w:t>
            </w:r>
            <w:r>
              <w:rPr>
                <w:rFonts w:ascii="宋体;汉仪书宋二KW" w:cs="宋体;汉仪书宋二KW" w:hAnsi="宋体;汉仪书宋二KW" w:eastAsia="宋体;汉仪书宋二KW"/>
                <w:kern w:val="0"/>
                <w:sz w:val="18"/>
                <w:szCs w:val="18"/>
                <w:shd w:val="nil" w:color="auto" w:fill="auto"/>
                <w:rtl w:val="0"/>
                <w:lang w:val="zh-TW" w:eastAsia="zh-TW"/>
              </w:rPr>
              <w:t>：在另外</w:t>
            </w:r>
            <w:r>
              <w:rPr>
                <w:rFonts w:ascii="宋体;汉仪书宋二KW" w:cs="宋体;汉仪书宋二KW" w:hAnsi="宋体;汉仪书宋二KW" w:eastAsia="宋体;汉仪书宋二KW"/>
                <w:kern w:val="0"/>
                <w:sz w:val="18"/>
                <w:szCs w:val="18"/>
                <w:shd w:val="nil" w:color="auto" w:fill="auto"/>
                <w:rtl w:val="0"/>
                <w:lang w:val="en-US"/>
              </w:rPr>
              <w:t>1</w:t>
            </w:r>
            <w:r>
              <w:rPr>
                <w:rFonts w:ascii="宋体;汉仪书宋二KW" w:cs="宋体;汉仪书宋二KW" w:hAnsi="宋体;汉仪书宋二KW" w:eastAsia="宋体;汉仪书宋二KW"/>
                <w:kern w:val="0"/>
                <w:sz w:val="18"/>
                <w:szCs w:val="18"/>
                <w:shd w:val="nil" w:color="auto" w:fill="auto"/>
                <w:rtl w:val="0"/>
                <w:lang w:val="zh-TW" w:eastAsia="zh-TW"/>
              </w:rPr>
              <w:t>个场景实现</w:t>
            </w:r>
            <w:r>
              <w:rPr>
                <w:rFonts w:ascii="宋体;汉仪书宋二KW" w:cs="宋体;汉仪书宋二KW" w:hAnsi="宋体;汉仪书宋二KW" w:eastAsia="宋体;汉仪书宋二KW"/>
                <w:kern w:val="0"/>
                <w:sz w:val="18"/>
                <w:szCs w:val="18"/>
                <w:shd w:val="nil" w:color="auto" w:fill="auto"/>
                <w:rtl w:val="0"/>
                <w:lang w:val="en-US"/>
              </w:rPr>
              <w:t>L2</w:t>
            </w:r>
            <w:r>
              <w:rPr>
                <w:rFonts w:ascii="宋体;汉仪书宋二KW" w:cs="宋体;汉仪书宋二KW" w:hAnsi="宋体;汉仪书宋二KW" w:eastAsia="宋体;汉仪书宋二KW"/>
                <w:kern w:val="0"/>
                <w:sz w:val="18"/>
                <w:szCs w:val="18"/>
                <w:shd w:val="nil" w:color="auto" w:fill="auto"/>
                <w:rtl w:val="0"/>
                <w:lang w:val="zh-TW" w:eastAsia="zh-TW"/>
              </w:rPr>
              <w:t>级别的问答，预期第</w:t>
            </w:r>
            <w:r>
              <w:rPr>
                <w:rFonts w:ascii="宋体;汉仪书宋二KW" w:cs="宋体;汉仪书宋二KW" w:hAnsi="宋体;汉仪书宋二KW" w:eastAsia="宋体;汉仪书宋二KW"/>
                <w:kern w:val="0"/>
                <w:sz w:val="18"/>
                <w:szCs w:val="18"/>
                <w:shd w:val="nil" w:color="auto" w:fill="auto"/>
                <w:rtl w:val="0"/>
                <w:lang w:val="en-US"/>
              </w:rPr>
              <w:t>6-7</w:t>
            </w:r>
            <w:r>
              <w:rPr>
                <w:rFonts w:ascii="宋体;汉仪书宋二KW" w:cs="宋体;汉仪书宋二KW" w:hAnsi="宋体;汉仪书宋二KW" w:eastAsia="宋体;汉仪书宋二KW"/>
                <w:kern w:val="0"/>
                <w:sz w:val="18"/>
                <w:szCs w:val="18"/>
                <w:shd w:val="nil" w:color="auto" w:fill="auto"/>
                <w:rtl w:val="0"/>
                <w:lang w:val="zh-TW" w:eastAsia="zh-TW"/>
              </w:rPr>
              <w:t>个月。</w:t>
            </w:r>
          </w:p>
          <w:p>
            <w:pPr>
              <w:pStyle w:val="List Paragraph"/>
              <w:numPr>
                <w:ilvl w:val="0"/>
                <w:numId w:val="4"/>
              </w:numPr>
              <w:spacing w:line="297" w:lineRule="exact"/>
              <w:rPr>
                <w:sz w:val="18"/>
                <w:szCs w:val="18"/>
              </w:rPr>
            </w:pPr>
          </w:p>
          <w:p>
            <w:pPr>
              <w:pStyle w:val="Normal.0"/>
              <w:bidi w:val="0"/>
              <w:spacing w:line="297" w:lineRule="exact"/>
              <w:ind w:left="0" w:right="0" w:firstLine="0"/>
              <w:jc w:val="left"/>
              <w:rPr>
                <w:rFonts w:ascii="宋体;汉仪书宋二KW" w:cs="宋体;汉仪书宋二KW" w:hAnsi="宋体;汉仪书宋二KW" w:eastAsia="宋体;汉仪书宋二KW"/>
                <w:b w:val="1"/>
                <w:bCs w:val="1"/>
                <w:kern w:val="0"/>
                <w:sz w:val="18"/>
                <w:szCs w:val="18"/>
                <w:shd w:val="nil" w:color="auto" w:fill="auto"/>
                <w:rtl w:val="0"/>
              </w:rP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选择二：</w:t>
            </w:r>
          </w:p>
          <w:p>
            <w:pPr>
              <w:pStyle w:val="List Paragraph"/>
              <w:numPr>
                <w:ilvl w:val="0"/>
                <w:numId w:val="5"/>
              </w:numPr>
              <w:bidi w:val="0"/>
              <w:spacing w:line="297" w:lineRule="exact"/>
              <w:ind w:right="0"/>
              <w:jc w:val="left"/>
              <w:rPr>
                <w:rFonts w:ascii="宋体;汉仪书宋二KW" w:cs="宋体;汉仪书宋二KW" w:hAnsi="宋体;汉仪书宋二KW" w:eastAsia="宋体;汉仪书宋二KW"/>
                <w:kern w:val="0"/>
                <w:sz w:val="18"/>
                <w:szCs w:val="18"/>
                <w:rtl w:val="0"/>
                <w:lang w:val="zh-TW" w:eastAsia="zh-TW"/>
              </w:rPr>
            </w:pPr>
            <w:r>
              <w:rPr>
                <w:rFonts w:ascii="宋体;汉仪书宋二KW" w:cs="宋体;汉仪书宋二KW" w:hAnsi="宋体;汉仪书宋二KW" w:eastAsia="宋体;汉仪书宋二KW"/>
                <w:kern w:val="0"/>
                <w:sz w:val="18"/>
                <w:szCs w:val="18"/>
                <w:shd w:val="nil" w:color="auto" w:fill="auto"/>
                <w:rtl w:val="0"/>
                <w:lang w:val="zh-TW" w:eastAsia="zh-TW"/>
              </w:rPr>
              <w:t>阶段</w:t>
            </w:r>
            <w:r>
              <w:rPr>
                <w:rFonts w:ascii="宋体;汉仪书宋二KW" w:cs="宋体;汉仪书宋二KW" w:hAnsi="宋体;汉仪书宋二KW" w:eastAsia="宋体;汉仪书宋二KW"/>
                <w:kern w:val="0"/>
                <w:sz w:val="18"/>
                <w:szCs w:val="18"/>
                <w:shd w:val="nil" w:color="auto" w:fill="auto"/>
                <w:rtl w:val="0"/>
                <w:lang w:val="en-US"/>
              </w:rPr>
              <w:t>1</w:t>
            </w:r>
            <w:r>
              <w:rPr>
                <w:rFonts w:ascii="宋体;汉仪书宋二KW" w:cs="宋体;汉仪书宋二KW" w:hAnsi="宋体;汉仪书宋二KW" w:eastAsia="宋体;汉仪书宋二KW"/>
                <w:kern w:val="0"/>
                <w:sz w:val="18"/>
                <w:szCs w:val="18"/>
                <w:shd w:val="nil" w:color="auto" w:fill="auto"/>
                <w:rtl w:val="0"/>
                <w:lang w:val="zh-TW" w:eastAsia="zh-TW"/>
              </w:rPr>
              <w:t>：在一个特定场景实现</w:t>
            </w:r>
            <w:r>
              <w:rPr>
                <w:rFonts w:ascii="宋体;汉仪书宋二KW" w:cs="宋体;汉仪书宋二KW" w:hAnsi="宋体;汉仪书宋二KW" w:eastAsia="宋体;汉仪书宋二KW"/>
                <w:kern w:val="0"/>
                <w:sz w:val="18"/>
                <w:szCs w:val="18"/>
                <w:shd w:val="nil" w:color="auto" w:fill="auto"/>
                <w:rtl w:val="0"/>
                <w:lang w:val="en-US"/>
              </w:rPr>
              <w:t>L1</w:t>
            </w:r>
            <w:r>
              <w:rPr>
                <w:rFonts w:ascii="宋体;汉仪书宋二KW" w:cs="宋体;汉仪书宋二KW" w:hAnsi="宋体;汉仪书宋二KW" w:eastAsia="宋体;汉仪书宋二KW"/>
                <w:kern w:val="0"/>
                <w:sz w:val="18"/>
                <w:szCs w:val="18"/>
                <w:shd w:val="nil" w:color="auto" w:fill="auto"/>
                <w:rtl w:val="0"/>
                <w:lang w:val="zh-TW" w:eastAsia="zh-TW"/>
              </w:rPr>
              <w:t>级别的问答，预期第</w:t>
            </w:r>
            <w:r>
              <w:rPr>
                <w:rFonts w:ascii="宋体;汉仪书宋二KW" w:cs="宋体;汉仪书宋二KW" w:hAnsi="宋体;汉仪书宋二KW" w:eastAsia="宋体;汉仪书宋二KW"/>
                <w:kern w:val="0"/>
                <w:sz w:val="18"/>
                <w:szCs w:val="18"/>
                <w:shd w:val="nil" w:color="auto" w:fill="auto"/>
                <w:rtl w:val="0"/>
                <w:lang w:val="en-US"/>
              </w:rPr>
              <w:t>1-2</w:t>
            </w:r>
            <w:r>
              <w:rPr>
                <w:rFonts w:ascii="宋体;汉仪书宋二KW" w:cs="宋体;汉仪书宋二KW" w:hAnsi="宋体;汉仪书宋二KW" w:eastAsia="宋体;汉仪书宋二KW"/>
                <w:kern w:val="0"/>
                <w:sz w:val="18"/>
                <w:szCs w:val="18"/>
                <w:shd w:val="nil" w:color="auto" w:fill="auto"/>
                <w:rtl w:val="0"/>
                <w:lang w:val="zh-TW" w:eastAsia="zh-TW"/>
              </w:rPr>
              <w:t>个月</w:t>
            </w:r>
            <w:r>
              <w:rPr>
                <w:rFonts w:ascii="宋体;汉仪书宋二KW" w:cs="宋体;汉仪书宋二KW" w:hAnsi="宋体;汉仪书宋二KW" w:eastAsia="宋体;汉仪书宋二KW"/>
                <w:kern w:val="0"/>
                <w:sz w:val="18"/>
                <w:szCs w:val="18"/>
                <w:shd w:val="nil" w:color="auto" w:fill="auto"/>
                <w:rtl w:val="0"/>
                <w:lang w:val="en-US"/>
              </w:rPr>
              <w:t>.</w:t>
            </w:r>
          </w:p>
          <w:p>
            <w:pPr>
              <w:pStyle w:val="List Paragraph"/>
              <w:numPr>
                <w:ilvl w:val="0"/>
                <w:numId w:val="5"/>
              </w:numPr>
              <w:bidi w:val="0"/>
              <w:spacing w:line="297" w:lineRule="exact"/>
              <w:ind w:right="0"/>
              <w:jc w:val="left"/>
              <w:rPr>
                <w:rFonts w:ascii="宋体;汉仪书宋二KW" w:cs="宋体;汉仪书宋二KW" w:hAnsi="宋体;汉仪书宋二KW" w:eastAsia="宋体;汉仪书宋二KW"/>
                <w:kern w:val="0"/>
                <w:sz w:val="18"/>
                <w:szCs w:val="18"/>
                <w:rtl w:val="0"/>
                <w:lang w:val="zh-TW" w:eastAsia="zh-TW"/>
              </w:rPr>
            </w:pPr>
            <w:r>
              <w:rPr>
                <w:rFonts w:ascii="宋体;汉仪书宋二KW" w:cs="宋体;汉仪书宋二KW" w:hAnsi="宋体;汉仪书宋二KW" w:eastAsia="宋体;汉仪书宋二KW"/>
                <w:kern w:val="0"/>
                <w:sz w:val="18"/>
                <w:szCs w:val="18"/>
                <w:shd w:val="nil" w:color="auto" w:fill="auto"/>
                <w:rtl w:val="0"/>
                <w:lang w:val="zh-TW" w:eastAsia="zh-TW"/>
              </w:rPr>
              <w:t>阶段</w:t>
            </w:r>
            <w:r>
              <w:rPr>
                <w:rFonts w:ascii="宋体;汉仪书宋二KW" w:cs="宋体;汉仪书宋二KW" w:hAnsi="宋体;汉仪书宋二KW" w:eastAsia="宋体;汉仪书宋二KW"/>
                <w:kern w:val="0"/>
                <w:sz w:val="18"/>
                <w:szCs w:val="18"/>
                <w:shd w:val="nil" w:color="auto" w:fill="auto"/>
                <w:rtl w:val="0"/>
                <w:lang w:val="en-US"/>
              </w:rPr>
              <w:t>2</w:t>
            </w:r>
            <w:r>
              <w:rPr>
                <w:rFonts w:ascii="宋体;汉仪书宋二KW" w:cs="宋体;汉仪书宋二KW" w:hAnsi="宋体;汉仪书宋二KW" w:eastAsia="宋体;汉仪书宋二KW"/>
                <w:kern w:val="0"/>
                <w:sz w:val="18"/>
                <w:szCs w:val="18"/>
                <w:shd w:val="nil" w:color="auto" w:fill="auto"/>
                <w:rtl w:val="0"/>
                <w:lang w:val="zh-TW" w:eastAsia="zh-TW"/>
              </w:rPr>
              <w:t>：在另外</w:t>
            </w:r>
            <w:r>
              <w:rPr>
                <w:rFonts w:ascii="宋体;汉仪书宋二KW" w:cs="宋体;汉仪书宋二KW" w:hAnsi="宋体;汉仪书宋二KW" w:eastAsia="宋体;汉仪书宋二KW"/>
                <w:kern w:val="0"/>
                <w:sz w:val="18"/>
                <w:szCs w:val="18"/>
                <w:shd w:val="nil" w:color="auto" w:fill="auto"/>
                <w:rtl w:val="0"/>
                <w:lang w:val="en-US"/>
              </w:rPr>
              <w:t>1</w:t>
            </w:r>
            <w:r>
              <w:rPr>
                <w:rFonts w:ascii="宋体;汉仪书宋二KW" w:cs="宋体;汉仪书宋二KW" w:hAnsi="宋体;汉仪书宋二KW" w:eastAsia="宋体;汉仪书宋二KW"/>
                <w:kern w:val="0"/>
                <w:sz w:val="18"/>
                <w:szCs w:val="18"/>
                <w:shd w:val="nil" w:color="auto" w:fill="auto"/>
                <w:rtl w:val="0"/>
                <w:lang w:val="zh-TW" w:eastAsia="zh-TW"/>
              </w:rPr>
              <w:t>个场景实现</w:t>
            </w:r>
            <w:r>
              <w:rPr>
                <w:rFonts w:ascii="宋体;汉仪书宋二KW" w:cs="宋体;汉仪书宋二KW" w:hAnsi="宋体;汉仪书宋二KW" w:eastAsia="宋体;汉仪书宋二KW"/>
                <w:kern w:val="0"/>
                <w:sz w:val="18"/>
                <w:szCs w:val="18"/>
                <w:shd w:val="nil" w:color="auto" w:fill="auto"/>
                <w:rtl w:val="0"/>
                <w:lang w:val="en-US"/>
              </w:rPr>
              <w:t>L1</w:t>
            </w:r>
            <w:r>
              <w:rPr>
                <w:rFonts w:ascii="宋体;汉仪书宋二KW" w:cs="宋体;汉仪书宋二KW" w:hAnsi="宋体;汉仪书宋二KW" w:eastAsia="宋体;汉仪书宋二KW"/>
                <w:kern w:val="0"/>
                <w:sz w:val="18"/>
                <w:szCs w:val="18"/>
                <w:shd w:val="nil" w:color="auto" w:fill="auto"/>
                <w:rtl w:val="0"/>
                <w:lang w:val="zh-TW" w:eastAsia="zh-TW"/>
              </w:rPr>
              <w:t>级别的问答，预期第</w:t>
            </w:r>
            <w:r>
              <w:rPr>
                <w:rFonts w:ascii="宋体;汉仪书宋二KW" w:cs="宋体;汉仪书宋二KW" w:hAnsi="宋体;汉仪书宋二KW" w:eastAsia="宋体;汉仪书宋二KW"/>
                <w:kern w:val="0"/>
                <w:sz w:val="18"/>
                <w:szCs w:val="18"/>
                <w:shd w:val="nil" w:color="auto" w:fill="auto"/>
                <w:rtl w:val="0"/>
                <w:lang w:val="en-US"/>
              </w:rPr>
              <w:t>3-4</w:t>
            </w:r>
            <w:r>
              <w:rPr>
                <w:rFonts w:ascii="宋体;汉仪书宋二KW" w:cs="宋体;汉仪书宋二KW" w:hAnsi="宋体;汉仪书宋二KW" w:eastAsia="宋体;汉仪书宋二KW"/>
                <w:kern w:val="0"/>
                <w:sz w:val="18"/>
                <w:szCs w:val="18"/>
                <w:shd w:val="nil" w:color="auto" w:fill="auto"/>
                <w:rtl w:val="0"/>
                <w:lang w:val="zh-TW" w:eastAsia="zh-TW"/>
              </w:rPr>
              <w:t>个月。</w:t>
            </w:r>
          </w:p>
          <w:p>
            <w:pPr>
              <w:pStyle w:val="List Paragraph"/>
              <w:numPr>
                <w:ilvl w:val="0"/>
                <w:numId w:val="5"/>
              </w:numPr>
              <w:bidi w:val="0"/>
              <w:spacing w:line="297" w:lineRule="exact"/>
              <w:ind w:right="0"/>
              <w:jc w:val="left"/>
              <w:rPr>
                <w:rFonts w:ascii="宋体;汉仪书宋二KW" w:cs="宋体;汉仪书宋二KW" w:hAnsi="宋体;汉仪书宋二KW" w:eastAsia="宋体;汉仪书宋二KW"/>
                <w:kern w:val="0"/>
                <w:sz w:val="18"/>
                <w:szCs w:val="18"/>
                <w:rtl w:val="0"/>
                <w:lang w:val="zh-TW" w:eastAsia="zh-TW"/>
              </w:rPr>
            </w:pPr>
            <w:r>
              <w:rPr>
                <w:rFonts w:ascii="宋体;汉仪书宋二KW" w:cs="宋体;汉仪书宋二KW" w:hAnsi="宋体;汉仪书宋二KW" w:eastAsia="宋体;汉仪书宋二KW"/>
                <w:kern w:val="0"/>
                <w:sz w:val="18"/>
                <w:szCs w:val="18"/>
                <w:shd w:val="nil" w:color="auto" w:fill="auto"/>
                <w:rtl w:val="0"/>
                <w:lang w:val="zh-TW" w:eastAsia="zh-TW"/>
              </w:rPr>
              <w:t>阶段</w:t>
            </w:r>
            <w:r>
              <w:rPr>
                <w:rFonts w:ascii="宋体;汉仪书宋二KW" w:cs="宋体;汉仪书宋二KW" w:hAnsi="宋体;汉仪书宋二KW" w:eastAsia="宋体;汉仪书宋二KW"/>
                <w:kern w:val="0"/>
                <w:sz w:val="18"/>
                <w:szCs w:val="18"/>
                <w:shd w:val="nil" w:color="auto" w:fill="auto"/>
                <w:rtl w:val="0"/>
                <w:lang w:val="en-US"/>
              </w:rPr>
              <w:t>3</w:t>
            </w:r>
            <w:r>
              <w:rPr>
                <w:rFonts w:ascii="宋体;汉仪书宋二KW" w:cs="宋体;汉仪书宋二KW" w:hAnsi="宋体;汉仪书宋二KW" w:eastAsia="宋体;汉仪书宋二KW"/>
                <w:kern w:val="0"/>
                <w:sz w:val="18"/>
                <w:szCs w:val="18"/>
                <w:shd w:val="nil" w:color="auto" w:fill="auto"/>
                <w:rtl w:val="0"/>
                <w:lang w:val="zh-TW" w:eastAsia="zh-TW"/>
              </w:rPr>
              <w:t>：在一个特定场景实现</w:t>
            </w:r>
            <w:r>
              <w:rPr>
                <w:rFonts w:ascii="宋体;汉仪书宋二KW" w:cs="宋体;汉仪书宋二KW" w:hAnsi="宋体;汉仪书宋二KW" w:eastAsia="宋体;汉仪书宋二KW"/>
                <w:kern w:val="0"/>
                <w:sz w:val="18"/>
                <w:szCs w:val="18"/>
                <w:shd w:val="nil" w:color="auto" w:fill="auto"/>
                <w:rtl w:val="0"/>
                <w:lang w:val="en-US"/>
              </w:rPr>
              <w:t>L2</w:t>
            </w:r>
            <w:r>
              <w:rPr>
                <w:rFonts w:ascii="宋体;汉仪书宋二KW" w:cs="宋体;汉仪书宋二KW" w:hAnsi="宋体;汉仪书宋二KW" w:eastAsia="宋体;汉仪书宋二KW"/>
                <w:kern w:val="0"/>
                <w:sz w:val="18"/>
                <w:szCs w:val="18"/>
                <w:shd w:val="nil" w:color="auto" w:fill="auto"/>
                <w:rtl w:val="0"/>
                <w:lang w:val="zh-TW" w:eastAsia="zh-TW"/>
              </w:rPr>
              <w:t>级别的问答，预期第</w:t>
            </w:r>
            <w:r>
              <w:rPr>
                <w:rFonts w:ascii="宋体;汉仪书宋二KW" w:cs="宋体;汉仪书宋二KW" w:hAnsi="宋体;汉仪书宋二KW" w:eastAsia="宋体;汉仪书宋二KW"/>
                <w:kern w:val="0"/>
                <w:sz w:val="18"/>
                <w:szCs w:val="18"/>
                <w:shd w:val="nil" w:color="auto" w:fill="auto"/>
                <w:rtl w:val="0"/>
                <w:lang w:val="en-US"/>
              </w:rPr>
              <w:t>3-5</w:t>
            </w:r>
            <w:r>
              <w:rPr>
                <w:rFonts w:ascii="宋体;汉仪书宋二KW" w:cs="宋体;汉仪书宋二KW" w:hAnsi="宋体;汉仪书宋二KW" w:eastAsia="宋体;汉仪书宋二KW"/>
                <w:kern w:val="0"/>
                <w:sz w:val="18"/>
                <w:szCs w:val="18"/>
                <w:shd w:val="nil" w:color="auto" w:fill="auto"/>
                <w:rtl w:val="0"/>
                <w:lang w:val="zh-TW" w:eastAsia="zh-TW"/>
              </w:rPr>
              <w:t>个月。</w:t>
            </w:r>
          </w:p>
          <w:p>
            <w:pPr>
              <w:pStyle w:val="List Paragraph"/>
              <w:numPr>
                <w:ilvl w:val="0"/>
                <w:numId w:val="5"/>
              </w:numPr>
              <w:bidi w:val="0"/>
              <w:spacing w:line="297" w:lineRule="exact"/>
              <w:ind w:right="0"/>
              <w:jc w:val="left"/>
              <w:rPr>
                <w:rFonts w:ascii="宋体;汉仪书宋二KW" w:cs="宋体;汉仪书宋二KW" w:hAnsi="宋体;汉仪书宋二KW" w:eastAsia="宋体;汉仪书宋二KW"/>
                <w:kern w:val="0"/>
                <w:sz w:val="18"/>
                <w:szCs w:val="18"/>
                <w:rtl w:val="0"/>
                <w:lang w:val="zh-TW" w:eastAsia="zh-TW"/>
              </w:rPr>
            </w:pPr>
            <w:r>
              <w:rPr>
                <w:rFonts w:ascii="宋体;汉仪书宋二KW" w:cs="宋体;汉仪书宋二KW" w:hAnsi="宋体;汉仪书宋二KW" w:eastAsia="宋体;汉仪书宋二KW"/>
                <w:kern w:val="0"/>
                <w:sz w:val="18"/>
                <w:szCs w:val="18"/>
                <w:shd w:val="nil" w:color="auto" w:fill="auto"/>
                <w:rtl w:val="0"/>
                <w:lang w:val="zh-TW" w:eastAsia="zh-TW"/>
              </w:rPr>
              <w:t>阶段</w:t>
            </w:r>
            <w:r>
              <w:rPr>
                <w:rFonts w:ascii="宋体;汉仪书宋二KW" w:cs="宋体;汉仪书宋二KW" w:hAnsi="宋体;汉仪书宋二KW" w:eastAsia="宋体;汉仪书宋二KW"/>
                <w:kern w:val="0"/>
                <w:sz w:val="18"/>
                <w:szCs w:val="18"/>
                <w:shd w:val="nil" w:color="auto" w:fill="auto"/>
                <w:rtl w:val="0"/>
                <w:lang w:val="en-US"/>
              </w:rPr>
              <w:t>4</w:t>
            </w:r>
            <w:r>
              <w:rPr>
                <w:rFonts w:ascii="宋体;汉仪书宋二KW" w:cs="宋体;汉仪书宋二KW" w:hAnsi="宋体;汉仪书宋二KW" w:eastAsia="宋体;汉仪书宋二KW"/>
                <w:kern w:val="0"/>
                <w:sz w:val="18"/>
                <w:szCs w:val="18"/>
                <w:shd w:val="nil" w:color="auto" w:fill="auto"/>
                <w:rtl w:val="0"/>
                <w:lang w:val="zh-TW" w:eastAsia="zh-TW"/>
              </w:rPr>
              <w:t>：总结，部署，解决应用中的问题，预期第</w:t>
            </w:r>
            <w:r>
              <w:rPr>
                <w:rFonts w:ascii="宋体;汉仪书宋二KW" w:cs="宋体;汉仪书宋二KW" w:hAnsi="宋体;汉仪书宋二KW" w:eastAsia="宋体;汉仪书宋二KW"/>
                <w:kern w:val="0"/>
                <w:sz w:val="18"/>
                <w:szCs w:val="18"/>
                <w:shd w:val="nil" w:color="auto" w:fill="auto"/>
                <w:rtl w:val="0"/>
                <w:lang w:val="en-US"/>
              </w:rPr>
              <w:t>5-6</w:t>
            </w:r>
            <w:r>
              <w:rPr>
                <w:rFonts w:ascii="宋体;汉仪书宋二KW" w:cs="宋体;汉仪书宋二KW" w:hAnsi="宋体;汉仪书宋二KW" w:eastAsia="宋体;汉仪书宋二KW"/>
                <w:kern w:val="0"/>
                <w:sz w:val="18"/>
                <w:szCs w:val="18"/>
                <w:shd w:val="nil" w:color="auto" w:fill="auto"/>
                <w:rtl w:val="0"/>
                <w:lang w:val="zh-TW" w:eastAsia="zh-TW"/>
              </w:rPr>
              <w:t>个月</w:t>
            </w:r>
          </w:p>
          <w:p>
            <w:pPr>
              <w:pStyle w:val="Normal.0"/>
              <w:spacing w:line="297" w:lineRule="exact"/>
              <w:rPr>
                <w:rFonts w:ascii="宋体;汉仪书宋二KW" w:cs="宋体;汉仪书宋二KW" w:hAnsi="宋体;汉仪书宋二KW" w:eastAsia="宋体;汉仪书宋二KW"/>
                <w:kern w:val="0"/>
                <w:sz w:val="18"/>
                <w:szCs w:val="18"/>
                <w:shd w:val="nil" w:color="auto" w:fill="auto"/>
              </w:rPr>
            </w:pPr>
          </w:p>
          <w:p>
            <w:pPr>
              <w:pStyle w:val="Normal.0"/>
              <w:bidi w:val="0"/>
              <w:spacing w:line="297" w:lineRule="exact"/>
              <w:ind w:left="0" w:right="0" w:firstLine="0"/>
              <w:jc w:val="left"/>
              <w:rPr>
                <w:rFonts w:ascii="宋体;汉仪书宋二KW" w:cs="宋体;汉仪书宋二KW" w:hAnsi="宋体;汉仪书宋二KW" w:eastAsia="宋体;汉仪书宋二KW"/>
                <w:b w:val="1"/>
                <w:bCs w:val="1"/>
                <w:kern w:val="0"/>
                <w:sz w:val="18"/>
                <w:szCs w:val="18"/>
                <w:shd w:val="nil" w:color="auto" w:fill="auto"/>
                <w:rtl w:val="0"/>
              </w:rP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依赖数据</w:t>
            </w:r>
          </w:p>
          <w:p>
            <w:pPr>
              <w:pStyle w:val="List Paragraph"/>
              <w:numPr>
                <w:ilvl w:val="0"/>
                <w:numId w:val="6"/>
              </w:numPr>
              <w:bidi w:val="0"/>
              <w:spacing w:line="297" w:lineRule="exact"/>
              <w:ind w:right="0"/>
              <w:jc w:val="left"/>
              <w:rPr>
                <w:rFonts w:ascii="宋体;汉仪书宋二KW" w:cs="宋体;汉仪书宋二KW" w:hAnsi="宋体;汉仪书宋二KW" w:eastAsia="宋体;汉仪书宋二KW"/>
                <w:b w:val="1"/>
                <w:bCs w:val="1"/>
                <w:kern w:val="0"/>
                <w:sz w:val="18"/>
                <w:szCs w:val="18"/>
                <w:rtl w:val="0"/>
                <w:lang w:val="zh-TW" w:eastAsia="zh-TW"/>
              </w:rP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产品定位及业务描述</w:t>
            </w:r>
          </w:p>
          <w:p>
            <w:pPr>
              <w:pStyle w:val="List Paragraph"/>
              <w:numPr>
                <w:ilvl w:val="0"/>
                <w:numId w:val="6"/>
              </w:numPr>
              <w:bidi w:val="0"/>
              <w:spacing w:line="297" w:lineRule="exact"/>
              <w:ind w:right="0"/>
              <w:jc w:val="left"/>
              <w:rPr>
                <w:rFonts w:ascii="宋体;汉仪书宋二KW" w:cs="宋体;汉仪书宋二KW" w:hAnsi="宋体;汉仪书宋二KW" w:eastAsia="宋体;汉仪书宋二KW"/>
                <w:b w:val="1"/>
                <w:bCs w:val="1"/>
                <w:kern w:val="0"/>
                <w:sz w:val="18"/>
                <w:szCs w:val="18"/>
                <w:rtl w:val="0"/>
                <w:lang w:val="zh-TW" w:eastAsia="zh-TW"/>
              </w:rP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产品模块定位及业务描述</w:t>
            </w:r>
          </w:p>
          <w:p>
            <w:pPr>
              <w:pStyle w:val="List Paragraph"/>
              <w:numPr>
                <w:ilvl w:val="0"/>
                <w:numId w:val="6"/>
              </w:numPr>
              <w:bidi w:val="0"/>
              <w:spacing w:line="297" w:lineRule="exact"/>
              <w:ind w:right="0"/>
              <w:jc w:val="left"/>
              <w:rPr>
                <w:rFonts w:ascii="宋体;汉仪书宋二KW" w:cs="宋体;汉仪书宋二KW" w:hAnsi="宋体;汉仪书宋二KW" w:eastAsia="宋体;汉仪书宋二KW"/>
                <w:b w:val="1"/>
                <w:bCs w:val="1"/>
                <w:kern w:val="0"/>
                <w:sz w:val="18"/>
                <w:szCs w:val="18"/>
                <w:rtl w:val="0"/>
                <w:lang w:val="zh-TW" w:eastAsia="zh-TW"/>
              </w:rP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模块包含的页面</w:t>
            </w:r>
          </w:p>
          <w:p>
            <w:pPr>
              <w:pStyle w:val="List Paragraph"/>
              <w:numPr>
                <w:ilvl w:val="0"/>
                <w:numId w:val="6"/>
              </w:numPr>
              <w:bidi w:val="0"/>
              <w:spacing w:line="297" w:lineRule="exact"/>
              <w:ind w:right="0"/>
              <w:jc w:val="left"/>
              <w:rPr>
                <w:rFonts w:ascii="宋体;汉仪书宋二KW" w:cs="宋体;汉仪书宋二KW" w:hAnsi="宋体;汉仪书宋二KW" w:eastAsia="宋体;汉仪书宋二KW"/>
                <w:b w:val="1"/>
                <w:bCs w:val="1"/>
                <w:kern w:val="0"/>
                <w:sz w:val="18"/>
                <w:szCs w:val="18"/>
                <w:rtl w:val="0"/>
                <w:lang w:val="zh-TW" w:eastAsia="zh-TW"/>
              </w:rP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操作链路日志（页面</w:t>
            </w:r>
            <w:r>
              <w:rPr>
                <w:rFonts w:ascii="宋体;汉仪书宋二KW" w:cs="宋体;汉仪书宋二KW" w:hAnsi="宋体;汉仪书宋二KW" w:eastAsia="宋体;汉仪书宋二KW"/>
                <w:b w:val="1"/>
                <w:bCs w:val="1"/>
                <w:kern w:val="0"/>
                <w:sz w:val="18"/>
                <w:szCs w:val="18"/>
                <w:shd w:val="nil" w:color="auto" w:fill="auto"/>
                <w:rtl w:val="0"/>
                <w:lang w:val="en-US"/>
              </w:rPr>
              <w:t>Id/</w:t>
            </w:r>
            <w:r>
              <w:rPr>
                <w:rFonts w:ascii="宋体;汉仪书宋二KW" w:cs="宋体;汉仪书宋二KW" w:hAnsi="宋体;汉仪书宋二KW" w:eastAsia="宋体;汉仪书宋二KW"/>
                <w:b w:val="1"/>
                <w:bCs w:val="1"/>
                <w:kern w:val="0"/>
                <w:sz w:val="18"/>
                <w:szCs w:val="18"/>
                <w:shd w:val="nil" w:color="auto" w:fill="auto"/>
                <w:rtl w:val="0"/>
                <w:lang w:val="zh-TW" w:eastAsia="zh-TW"/>
              </w:rPr>
              <w:t>页面信息</w:t>
            </w:r>
            <w:r>
              <w:rPr>
                <w:rFonts w:ascii="宋体;汉仪书宋二KW" w:cs="宋体;汉仪书宋二KW" w:hAnsi="宋体;汉仪书宋二KW" w:eastAsia="宋体;汉仪书宋二KW"/>
                <w:b w:val="1"/>
                <w:bCs w:val="1"/>
                <w:kern w:val="0"/>
                <w:sz w:val="18"/>
                <w:szCs w:val="18"/>
                <w:shd w:val="nil" w:color="auto" w:fill="auto"/>
                <w:rtl w:val="0"/>
                <w:lang w:val="en-US"/>
              </w:rPr>
              <w:t>/</w:t>
            </w:r>
            <w:r>
              <w:rPr>
                <w:rFonts w:ascii="宋体;汉仪书宋二KW" w:cs="宋体;汉仪书宋二KW" w:hAnsi="宋体;汉仪书宋二KW" w:eastAsia="宋体;汉仪书宋二KW"/>
                <w:b w:val="1"/>
                <w:bCs w:val="1"/>
                <w:kern w:val="0"/>
                <w:sz w:val="18"/>
                <w:szCs w:val="18"/>
                <w:shd w:val="nil" w:color="auto" w:fill="auto"/>
                <w:rtl w:val="0"/>
                <w:lang w:val="zh-TW" w:eastAsia="zh-TW"/>
              </w:rPr>
              <w:t>操作点位</w:t>
            </w:r>
            <w:r>
              <w:rPr>
                <w:rFonts w:ascii="宋体;汉仪书宋二KW" w:cs="宋体;汉仪书宋二KW" w:hAnsi="宋体;汉仪书宋二KW" w:eastAsia="宋体;汉仪书宋二KW"/>
                <w:b w:val="1"/>
                <w:bCs w:val="1"/>
                <w:kern w:val="0"/>
                <w:sz w:val="18"/>
                <w:szCs w:val="18"/>
                <w:shd w:val="nil" w:color="auto" w:fill="auto"/>
                <w:rtl w:val="0"/>
                <w:lang w:val="en-US"/>
              </w:rPr>
              <w:t>/</w:t>
            </w:r>
            <w:r>
              <w:rPr>
                <w:rFonts w:ascii="宋体;汉仪书宋二KW" w:cs="宋体;汉仪书宋二KW" w:hAnsi="宋体;汉仪书宋二KW" w:eastAsia="宋体;汉仪书宋二KW"/>
                <w:b w:val="1"/>
                <w:bCs w:val="1"/>
                <w:kern w:val="0"/>
                <w:sz w:val="18"/>
                <w:szCs w:val="18"/>
                <w:shd w:val="nil" w:color="auto" w:fill="auto"/>
                <w:rtl w:val="0"/>
                <w:lang w:val="zh-TW" w:eastAsia="zh-TW"/>
              </w:rPr>
              <w:t>功能名称</w:t>
            </w:r>
            <w:r>
              <w:rPr>
                <w:rFonts w:ascii="宋体;汉仪书宋二KW" w:cs="宋体;汉仪书宋二KW" w:hAnsi="宋体;汉仪书宋二KW" w:eastAsia="宋体;汉仪书宋二KW"/>
                <w:b w:val="1"/>
                <w:bCs w:val="1"/>
                <w:kern w:val="0"/>
                <w:sz w:val="18"/>
                <w:szCs w:val="18"/>
                <w:shd w:val="nil" w:color="auto" w:fill="auto"/>
                <w:rtl w:val="0"/>
                <w:lang w:val="en-US"/>
              </w:rPr>
              <w:t>/</w:t>
            </w:r>
            <w:r>
              <w:rPr>
                <w:rFonts w:ascii="宋体;汉仪书宋二KW" w:cs="宋体;汉仪书宋二KW" w:hAnsi="宋体;汉仪书宋二KW" w:eastAsia="宋体;汉仪书宋二KW"/>
                <w:b w:val="1"/>
                <w:bCs w:val="1"/>
                <w:kern w:val="0"/>
                <w:sz w:val="18"/>
                <w:szCs w:val="18"/>
                <w:shd w:val="nil" w:color="auto" w:fill="auto"/>
                <w:rtl w:val="0"/>
                <w:lang w:val="zh-TW" w:eastAsia="zh-TW"/>
              </w:rPr>
              <w:t>操作结果）</w:t>
            </w:r>
            <w:r>
              <w:rPr>
                <w:rFonts w:ascii="宋体;汉仪书宋二KW" w:cs="宋体;汉仪书宋二KW" w:hAnsi="宋体;汉仪书宋二KW" w:eastAsia="宋体;汉仪书宋二KW"/>
                <w:b w:val="1"/>
                <w:bCs w:val="1"/>
                <w:kern w:val="0"/>
                <w:sz w:val="18"/>
                <w:szCs w:val="18"/>
                <w:shd w:val="nil" w:color="auto" w:fill="auto"/>
                <w:lang w:val="en-US"/>
              </w:rPr>
              <w:br w:type="textWrapping"/>
            </w:r>
            <w:r>
              <w:rPr>
                <w:rFonts w:ascii="宋体;汉仪书宋二KW" w:cs="宋体;汉仪书宋二KW" w:hAnsi="宋体;汉仪书宋二KW" w:eastAsia="宋体;汉仪书宋二KW"/>
                <w:b w:val="1"/>
                <w:bCs w:val="1"/>
                <w:kern w:val="0"/>
                <w:sz w:val="18"/>
                <w:szCs w:val="18"/>
                <w:shd w:val="nil" w:color="auto" w:fill="auto"/>
                <w:rtl w:val="0"/>
                <w:lang w:val="zh-TW" w:eastAsia="zh-TW"/>
              </w:rPr>
              <w:t>注：这个数据量很大，能够覆盖所有的需求场景。如果有特别的长尾需求，可以让后台先操作一遍。（需要有对应操作的目的或者完成的功能描述）</w:t>
            </w:r>
          </w:p>
          <w:p>
            <w:pPr>
              <w:pStyle w:val="List Paragraph"/>
              <w:numPr>
                <w:ilvl w:val="0"/>
                <w:numId w:val="6"/>
              </w:numPr>
              <w:bidi w:val="0"/>
              <w:spacing w:line="297" w:lineRule="exact"/>
              <w:ind w:right="0"/>
              <w:jc w:val="left"/>
              <w:rPr>
                <w:rFonts w:ascii="宋体;汉仪书宋二KW" w:cs="宋体;汉仪书宋二KW" w:hAnsi="宋体;汉仪书宋二KW" w:eastAsia="宋体;汉仪书宋二KW"/>
                <w:b w:val="1"/>
                <w:bCs w:val="1"/>
                <w:kern w:val="0"/>
                <w:sz w:val="18"/>
                <w:szCs w:val="18"/>
                <w:rtl w:val="0"/>
                <w:lang w:val="zh-TW" w:eastAsia="zh-TW"/>
              </w:rP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功能点位参考资料（</w:t>
            </w:r>
            <w:r>
              <w:rPr>
                <w:rFonts w:ascii="宋体;汉仪书宋二KW" w:cs="宋体;汉仪书宋二KW" w:hAnsi="宋体;汉仪书宋二KW" w:eastAsia="宋体;汉仪书宋二KW"/>
                <w:b w:val="1"/>
                <w:bCs w:val="1"/>
                <w:kern w:val="0"/>
                <w:sz w:val="18"/>
                <w:szCs w:val="18"/>
                <w:shd w:val="nil" w:color="auto" w:fill="auto"/>
                <w:rtl w:val="0"/>
                <w:lang w:val="en-US"/>
              </w:rPr>
              <w:t>PRD/</w:t>
            </w:r>
            <w:r>
              <w:rPr>
                <w:rFonts w:ascii="宋体;汉仪书宋二KW" w:cs="宋体;汉仪书宋二KW" w:hAnsi="宋体;汉仪书宋二KW" w:eastAsia="宋体;汉仪书宋二KW"/>
                <w:b w:val="1"/>
                <w:bCs w:val="1"/>
                <w:kern w:val="0"/>
                <w:sz w:val="18"/>
                <w:szCs w:val="18"/>
                <w:shd w:val="nil" w:color="auto" w:fill="auto"/>
                <w:rtl w:val="0"/>
                <w:lang w:val="zh-TW" w:eastAsia="zh-TW"/>
              </w:rPr>
              <w:t>测试用例</w:t>
            </w:r>
            <w:r>
              <w:rPr>
                <w:rFonts w:ascii="宋体;汉仪书宋二KW" w:cs="宋体;汉仪书宋二KW" w:hAnsi="宋体;汉仪书宋二KW" w:eastAsia="宋体;汉仪书宋二KW"/>
                <w:b w:val="1"/>
                <w:bCs w:val="1"/>
                <w:kern w:val="0"/>
                <w:sz w:val="18"/>
                <w:szCs w:val="18"/>
                <w:shd w:val="nil" w:color="auto" w:fill="auto"/>
                <w:rtl w:val="0"/>
                <w:lang w:val="en-US"/>
              </w:rPr>
              <w:t>/</w:t>
            </w:r>
            <w:r>
              <w:rPr>
                <w:rFonts w:ascii="宋体;汉仪书宋二KW" w:cs="宋体;汉仪书宋二KW" w:hAnsi="宋体;汉仪书宋二KW" w:eastAsia="宋体;汉仪书宋二KW"/>
                <w:b w:val="1"/>
                <w:bCs w:val="1"/>
                <w:kern w:val="0"/>
                <w:sz w:val="18"/>
                <w:szCs w:val="18"/>
                <w:shd w:val="nil" w:color="auto" w:fill="auto"/>
                <w:rtl w:val="0"/>
                <w:lang w:val="zh-TW" w:eastAsia="zh-TW"/>
              </w:rPr>
              <w:t>操作手册）</w:t>
            </w:r>
          </w:p>
          <w:p>
            <w:pPr>
              <w:pStyle w:val="List Paragraph"/>
              <w:numPr>
                <w:ilvl w:val="0"/>
                <w:numId w:val="6"/>
              </w:numPr>
              <w:bidi w:val="0"/>
              <w:spacing w:line="297" w:lineRule="exact"/>
              <w:ind w:right="0"/>
              <w:jc w:val="left"/>
              <w:rPr>
                <w:rFonts w:ascii="宋体;汉仪书宋二KW" w:cs="宋体;汉仪书宋二KW" w:hAnsi="宋体;汉仪书宋二KW" w:eastAsia="宋体;汉仪书宋二KW"/>
                <w:b w:val="1"/>
                <w:bCs w:val="1"/>
                <w:kern w:val="0"/>
                <w:sz w:val="18"/>
                <w:szCs w:val="18"/>
                <w:rtl w:val="0"/>
                <w:lang w:val="zh-TW" w:eastAsia="zh-TW"/>
              </w:rP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现有</w:t>
            </w:r>
            <w:r>
              <w:rPr>
                <w:rFonts w:ascii="宋体;汉仪书宋二KW" w:cs="宋体;汉仪书宋二KW" w:hAnsi="宋体;汉仪书宋二KW" w:eastAsia="宋体;汉仪书宋二KW"/>
                <w:b w:val="1"/>
                <w:bCs w:val="1"/>
                <w:kern w:val="0"/>
                <w:sz w:val="18"/>
                <w:szCs w:val="18"/>
                <w:shd w:val="nil" w:color="auto" w:fill="auto"/>
                <w:rtl w:val="0"/>
                <w:lang w:val="en-US"/>
              </w:rPr>
              <w:t>FAQ</w:t>
            </w:r>
            <w:r>
              <w:rPr>
                <w:rFonts w:ascii="宋体;汉仪书宋二KW" w:cs="宋体;汉仪书宋二KW" w:hAnsi="宋体;汉仪书宋二KW" w:eastAsia="宋体;汉仪书宋二KW"/>
                <w:b w:val="1"/>
                <w:bCs w:val="1"/>
                <w:kern w:val="0"/>
                <w:sz w:val="18"/>
                <w:szCs w:val="18"/>
                <w:shd w:val="nil" w:color="auto" w:fill="auto"/>
                <w:rtl w:val="0"/>
                <w:lang w:val="zh-TW" w:eastAsia="zh-TW"/>
              </w:rPr>
              <w:t>（问题和答案，覆盖</w:t>
            </w:r>
            <w:r>
              <w:rPr>
                <w:rFonts w:ascii="宋体;汉仪书宋二KW" w:cs="宋体;汉仪书宋二KW" w:hAnsi="宋体;汉仪书宋二KW" w:eastAsia="宋体;汉仪书宋二KW"/>
                <w:b w:val="1"/>
                <w:bCs w:val="1"/>
                <w:kern w:val="0"/>
                <w:sz w:val="18"/>
                <w:szCs w:val="18"/>
                <w:shd w:val="nil" w:color="auto" w:fill="auto"/>
                <w:rtl w:val="0"/>
                <w:lang w:val="en-US"/>
              </w:rPr>
              <w:t>L1</w:t>
            </w:r>
            <w:r>
              <w:rPr>
                <w:rFonts w:ascii="宋体;汉仪书宋二KW" w:cs="宋体;汉仪书宋二KW" w:hAnsi="宋体;汉仪书宋二KW" w:eastAsia="宋体;汉仪书宋二KW"/>
                <w:b w:val="1"/>
                <w:bCs w:val="1"/>
                <w:kern w:val="0"/>
                <w:sz w:val="18"/>
                <w:szCs w:val="18"/>
                <w:shd w:val="nil" w:color="auto" w:fill="auto"/>
                <w:rtl w:val="0"/>
                <w:lang w:val="zh-TW" w:eastAsia="zh-TW"/>
              </w:rPr>
              <w:t>和</w:t>
            </w:r>
            <w:r>
              <w:rPr>
                <w:rFonts w:ascii="宋体;汉仪书宋二KW" w:cs="宋体;汉仪书宋二KW" w:hAnsi="宋体;汉仪书宋二KW" w:eastAsia="宋体;汉仪书宋二KW"/>
                <w:b w:val="1"/>
                <w:bCs w:val="1"/>
                <w:kern w:val="0"/>
                <w:sz w:val="18"/>
                <w:szCs w:val="18"/>
                <w:shd w:val="nil" w:color="auto" w:fill="auto"/>
                <w:rtl w:val="0"/>
                <w:lang w:val="en-US"/>
              </w:rPr>
              <w:t>L2</w:t>
            </w:r>
            <w:r>
              <w:rPr>
                <w:rFonts w:ascii="宋体;汉仪书宋二KW" w:cs="宋体;汉仪书宋二KW" w:hAnsi="宋体;汉仪书宋二KW" w:eastAsia="宋体;汉仪书宋二KW"/>
                <w:b w:val="1"/>
                <w:bCs w:val="1"/>
                <w:kern w:val="0"/>
                <w:sz w:val="18"/>
                <w:szCs w:val="18"/>
                <w:shd w:val="nil" w:color="auto" w:fill="auto"/>
                <w:rtl w:val="0"/>
                <w:lang w:val="zh-TW" w:eastAsia="zh-TW"/>
              </w:rPr>
              <w:t>）。</w:t>
            </w:r>
            <w:r>
              <w:rPr>
                <w:rFonts w:ascii="宋体;汉仪书宋二KW" w:cs="宋体;汉仪书宋二KW" w:hAnsi="宋体;汉仪书宋二KW" w:eastAsia="宋体;汉仪书宋二KW"/>
                <w:b w:val="1"/>
                <w:bCs w:val="1"/>
                <w:kern w:val="0"/>
                <w:sz w:val="18"/>
                <w:szCs w:val="18"/>
                <w:shd w:val="nil" w:color="auto" w:fill="auto"/>
                <w:lang w:val="en-US"/>
              </w:rPr>
              <w:br w:type="textWrapping"/>
            </w:r>
            <w:r>
              <w:rPr>
                <w:rFonts w:ascii="宋体;汉仪书宋二KW" w:cs="宋体;汉仪书宋二KW" w:hAnsi="宋体;汉仪书宋二KW" w:eastAsia="宋体;汉仪书宋二KW"/>
                <w:b w:val="1"/>
                <w:bCs w:val="1"/>
                <w:kern w:val="0"/>
                <w:sz w:val="18"/>
                <w:szCs w:val="18"/>
                <w:shd w:val="nil" w:color="auto" w:fill="auto"/>
                <w:rtl w:val="0"/>
                <w:lang w:val="zh-TW" w:eastAsia="zh-TW"/>
              </w:rPr>
              <w:t>注</w:t>
            </w:r>
            <w:r>
              <w:rPr>
                <w:rFonts w:ascii="宋体;汉仪书宋二KW" w:cs="宋体;汉仪书宋二KW" w:hAnsi="宋体;汉仪书宋二KW" w:eastAsia="宋体;汉仪书宋二KW"/>
                <w:b w:val="1"/>
                <w:bCs w:val="1"/>
                <w:kern w:val="0"/>
                <w:sz w:val="18"/>
                <w:szCs w:val="18"/>
                <w:shd w:val="nil" w:color="auto" w:fill="auto"/>
                <w:rtl w:val="0"/>
                <w:lang w:val="en-US"/>
              </w:rPr>
              <w:t>1</w:t>
            </w:r>
            <w:r>
              <w:rPr>
                <w:rFonts w:ascii="宋体;汉仪书宋二KW" w:cs="宋体;汉仪书宋二KW" w:hAnsi="宋体;汉仪书宋二KW" w:eastAsia="宋体;汉仪书宋二KW"/>
                <w:b w:val="1"/>
                <w:bCs w:val="1"/>
                <w:kern w:val="0"/>
                <w:sz w:val="18"/>
                <w:szCs w:val="18"/>
                <w:shd w:val="nil" w:color="auto" w:fill="auto"/>
                <w:rtl w:val="0"/>
                <w:lang w:val="zh-TW" w:eastAsia="zh-TW"/>
              </w:rPr>
              <w:t>：对于目前没有答案的</w:t>
            </w:r>
            <w:r>
              <w:rPr>
                <w:rFonts w:ascii="宋体;汉仪书宋二KW" w:cs="宋体;汉仪书宋二KW" w:hAnsi="宋体;汉仪书宋二KW" w:eastAsia="宋体;汉仪书宋二KW"/>
                <w:b w:val="1"/>
                <w:bCs w:val="1"/>
                <w:kern w:val="0"/>
                <w:sz w:val="18"/>
                <w:szCs w:val="18"/>
                <w:shd w:val="nil" w:color="auto" w:fill="auto"/>
                <w:rtl w:val="0"/>
                <w:lang w:val="en-US"/>
              </w:rPr>
              <w:t>L2</w:t>
            </w:r>
            <w:r>
              <w:rPr>
                <w:rFonts w:ascii="宋体;汉仪书宋二KW" w:cs="宋体;汉仪书宋二KW" w:hAnsi="宋体;汉仪书宋二KW" w:eastAsia="宋体;汉仪书宋二KW"/>
                <w:b w:val="1"/>
                <w:bCs w:val="1"/>
                <w:kern w:val="0"/>
                <w:sz w:val="18"/>
                <w:szCs w:val="18"/>
                <w:shd w:val="nil" w:color="auto" w:fill="auto"/>
                <w:rtl w:val="0"/>
                <w:lang w:val="zh-TW" w:eastAsia="zh-TW"/>
              </w:rPr>
              <w:t>问题，系统自动推理生成答案</w:t>
            </w:r>
            <w:r>
              <w:rPr>
                <w:rFonts w:ascii="宋体;汉仪书宋二KW" w:cs="宋体;汉仪书宋二KW" w:hAnsi="宋体;汉仪书宋二KW" w:eastAsia="宋体;汉仪书宋二KW"/>
                <w:b w:val="1"/>
                <w:bCs w:val="1"/>
                <w:kern w:val="0"/>
                <w:sz w:val="18"/>
                <w:szCs w:val="18"/>
                <w:shd w:val="nil" w:color="auto" w:fill="auto"/>
                <w:lang w:val="en-US"/>
              </w:rPr>
              <w:br w:type="textWrapping"/>
            </w:r>
            <w:r>
              <w:rPr>
                <w:rFonts w:ascii="宋体;汉仪书宋二KW" w:cs="宋体;汉仪书宋二KW" w:hAnsi="宋体;汉仪书宋二KW" w:eastAsia="宋体;汉仪书宋二KW"/>
                <w:b w:val="1"/>
                <w:bCs w:val="1"/>
                <w:kern w:val="0"/>
                <w:sz w:val="18"/>
                <w:szCs w:val="18"/>
                <w:shd w:val="nil" w:color="auto" w:fill="auto"/>
                <w:rtl w:val="0"/>
                <w:lang w:val="zh-TW" w:eastAsia="zh-TW"/>
              </w:rPr>
              <w:t>注</w:t>
            </w:r>
            <w:r>
              <w:rPr>
                <w:rFonts w:ascii="宋体;汉仪书宋二KW" w:cs="宋体;汉仪书宋二KW" w:hAnsi="宋体;汉仪书宋二KW" w:eastAsia="宋体;汉仪书宋二KW"/>
                <w:b w:val="1"/>
                <w:bCs w:val="1"/>
                <w:kern w:val="0"/>
                <w:sz w:val="18"/>
                <w:szCs w:val="18"/>
                <w:shd w:val="nil" w:color="auto" w:fill="auto"/>
                <w:rtl w:val="0"/>
                <w:lang w:val="en-US"/>
              </w:rPr>
              <w:t>2</w:t>
            </w:r>
            <w:r>
              <w:rPr>
                <w:rFonts w:ascii="宋体;汉仪书宋二KW" w:cs="宋体;汉仪书宋二KW" w:hAnsi="宋体;汉仪书宋二KW" w:eastAsia="宋体;汉仪书宋二KW"/>
                <w:b w:val="1"/>
                <w:bCs w:val="1"/>
                <w:kern w:val="0"/>
                <w:sz w:val="18"/>
                <w:szCs w:val="18"/>
                <w:shd w:val="nil" w:color="auto" w:fill="auto"/>
                <w:rtl w:val="0"/>
                <w:lang w:val="zh-TW" w:eastAsia="zh-TW"/>
              </w:rPr>
              <w:t>：已有的</w:t>
            </w:r>
            <w:r>
              <w:rPr>
                <w:rFonts w:ascii="宋体;汉仪书宋二KW" w:cs="宋体;汉仪书宋二KW" w:hAnsi="宋体;汉仪书宋二KW" w:eastAsia="宋体;汉仪书宋二KW"/>
                <w:b w:val="1"/>
                <w:bCs w:val="1"/>
                <w:kern w:val="0"/>
                <w:sz w:val="18"/>
                <w:szCs w:val="18"/>
                <w:shd w:val="nil" w:color="auto" w:fill="auto"/>
                <w:rtl w:val="0"/>
                <w:lang w:val="en-US"/>
              </w:rPr>
              <w:t>L2</w:t>
            </w:r>
            <w:r>
              <w:rPr>
                <w:rFonts w:ascii="宋体;汉仪书宋二KW" w:cs="宋体;汉仪书宋二KW" w:hAnsi="宋体;汉仪书宋二KW" w:eastAsia="宋体;汉仪书宋二KW"/>
                <w:b w:val="1"/>
                <w:bCs w:val="1"/>
                <w:kern w:val="0"/>
                <w:sz w:val="18"/>
                <w:szCs w:val="18"/>
                <w:shd w:val="nil" w:color="auto" w:fill="auto"/>
                <w:rtl w:val="0"/>
                <w:lang w:val="zh-TW" w:eastAsia="zh-TW"/>
              </w:rPr>
              <w:t>问题将被作为示例和测试用例。</w:t>
            </w:r>
            <w:r>
              <w:rPr>
                <w:rFonts w:ascii="宋体;汉仪书宋二KW" w:cs="宋体;汉仪书宋二KW" w:hAnsi="宋体;汉仪书宋二KW" w:eastAsia="宋体;汉仪书宋二KW"/>
                <w:b w:val="1"/>
                <w:bCs w:val="1"/>
                <w:kern w:val="0"/>
                <w:sz w:val="18"/>
                <w:szCs w:val="18"/>
                <w:shd w:val="nil" w:color="auto" w:fill="auto"/>
                <w:lang w:val="en-US"/>
              </w:rPr>
              <w:br w:type="textWrapping"/>
            </w:r>
            <w:r>
              <w:rPr>
                <w:rFonts w:ascii="宋体;汉仪书宋二KW" w:cs="宋体;汉仪书宋二KW" w:hAnsi="宋体;汉仪书宋二KW" w:eastAsia="宋体;汉仪书宋二KW"/>
                <w:b w:val="1"/>
                <w:bCs w:val="1"/>
                <w:kern w:val="0"/>
                <w:sz w:val="18"/>
                <w:szCs w:val="18"/>
                <w:shd w:val="nil" w:color="auto" w:fill="auto"/>
                <w:rtl w:val="0"/>
                <w:lang w:val="zh-TW" w:eastAsia="zh-TW"/>
              </w:rPr>
              <w:t>注</w:t>
            </w:r>
            <w:r>
              <w:rPr>
                <w:rFonts w:ascii="宋体;汉仪书宋二KW" w:cs="宋体;汉仪书宋二KW" w:hAnsi="宋体;汉仪书宋二KW" w:eastAsia="宋体;汉仪书宋二KW"/>
                <w:b w:val="1"/>
                <w:bCs w:val="1"/>
                <w:kern w:val="0"/>
                <w:sz w:val="18"/>
                <w:szCs w:val="18"/>
                <w:shd w:val="nil" w:color="auto" w:fill="auto"/>
                <w:rtl w:val="0"/>
                <w:lang w:val="en-US"/>
              </w:rPr>
              <w:t>3</w:t>
            </w:r>
            <w:r>
              <w:rPr>
                <w:rFonts w:ascii="宋体;汉仪书宋二KW" w:cs="宋体;汉仪书宋二KW" w:hAnsi="宋体;汉仪书宋二KW" w:eastAsia="宋体;汉仪书宋二KW"/>
                <w:b w:val="1"/>
                <w:bCs w:val="1"/>
                <w:kern w:val="0"/>
                <w:sz w:val="18"/>
                <w:szCs w:val="18"/>
                <w:shd w:val="nil" w:color="auto" w:fill="auto"/>
                <w:rtl w:val="0"/>
                <w:lang w:val="zh-TW" w:eastAsia="zh-TW"/>
              </w:rPr>
              <w:t>：不包含截图（流程图等）生成。</w:t>
            </w:r>
          </w:p>
        </w:tc>
      </w:tr>
      <w:tr>
        <w:tblPrEx>
          <w:shd w:val="clear" w:color="auto" w:fill="cad1d7"/>
        </w:tblPrEx>
        <w:trPr>
          <w:trHeight w:val="312"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2cddc"/>
            <w:tcMar>
              <w:top w:type="dxa" w:w="80"/>
              <w:left w:type="dxa" w:w="187"/>
              <w:bottom w:type="dxa" w:w="80"/>
              <w:right w:type="dxa" w:w="80"/>
            </w:tcMar>
            <w:vAlign w:val="top"/>
          </w:tcPr>
          <w:p>
            <w:pPr>
              <w:pStyle w:val="Normal.0"/>
              <w:spacing w:line="280" w:lineRule="exact"/>
              <w:ind w:left="107" w:firstLine="0"/>
            </w:pPr>
            <w:r>
              <w:rPr>
                <w:rFonts w:ascii="宋体;汉仪书宋二KW" w:cs="宋体;汉仪书宋二KW" w:hAnsi="宋体;汉仪书宋二KW" w:eastAsia="宋体;汉仪书宋二KW"/>
                <w:b w:val="1"/>
                <w:bCs w:val="1"/>
                <w:kern w:val="0"/>
                <w:sz w:val="20"/>
                <w:szCs w:val="20"/>
                <w:shd w:val="nil" w:color="auto" w:fill="auto"/>
                <w:rtl w:val="0"/>
                <w:lang w:val="zh-TW" w:eastAsia="zh-TW"/>
              </w:rPr>
              <w:t>四、评价标准（说明项目成果在何种情况下将被接受）</w:t>
            </w:r>
          </w:p>
        </w:tc>
      </w:tr>
      <w:tr>
        <w:tblPrEx>
          <w:shd w:val="clear" w:color="auto" w:fill="cad1d7"/>
        </w:tblPrEx>
        <w:trPr>
          <w:trHeight w:val="1861"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7"/>
              <w:bottom w:type="dxa" w:w="80"/>
              <w:right w:type="dxa" w:w="80"/>
            </w:tcMar>
            <w:vAlign w:val="center"/>
          </w:tcPr>
          <w:p>
            <w:pPr>
              <w:pStyle w:val="Normal.0"/>
              <w:spacing w:line="264" w:lineRule="exact"/>
              <w:ind w:left="107" w:firstLine="0"/>
              <w:rPr>
                <w:rFonts w:ascii="Times New Roman" w:cs="Times New Roman" w:hAnsi="Times New Roman" w:eastAsia="Times New Roman"/>
                <w:kern w:val="0"/>
                <w:sz w:val="20"/>
                <w:szCs w:val="20"/>
                <w:shd w:val="nil" w:color="auto" w:fill="auto"/>
              </w:rPr>
            </w:pPr>
            <w:r>
              <w:rPr>
                <w:rFonts w:ascii="宋体;汉仪书宋二KW" w:cs="宋体;汉仪书宋二KW" w:hAnsi="宋体;汉仪书宋二KW" w:eastAsia="宋体;汉仪书宋二KW" w:hint="eastAsia"/>
                <w:kern w:val="0"/>
                <w:sz w:val="20"/>
                <w:szCs w:val="20"/>
                <w:shd w:val="nil" w:color="auto" w:fill="auto"/>
                <w:rtl w:val="0"/>
                <w:lang w:val="zh-TW" w:eastAsia="zh-TW"/>
              </w:rPr>
              <w:t>对于涉及产品功能的问题，回答中必须包含相关的截图或详细的操作路径。例如，如果问题是关于</w:t>
            </w:r>
            <w:r>
              <w:rPr>
                <w:rFonts w:ascii="Times New Roman" w:hAnsi="Times New Roman" w:hint="default"/>
                <w:kern w:val="0"/>
                <w:sz w:val="20"/>
                <w:szCs w:val="20"/>
                <w:shd w:val="nil" w:color="auto" w:fill="auto"/>
                <w:rtl w:val="0"/>
                <w:lang w:val="en-US"/>
              </w:rPr>
              <w:t xml:space="preserve"> “</w:t>
            </w:r>
            <w:r>
              <w:rPr>
                <w:rFonts w:ascii="宋体;汉仪书宋二KW" w:cs="宋体;汉仪书宋二KW" w:hAnsi="宋体;汉仪书宋二KW" w:eastAsia="宋体;汉仪书宋二KW" w:hint="eastAsia"/>
                <w:kern w:val="0"/>
                <w:sz w:val="20"/>
                <w:szCs w:val="20"/>
                <w:shd w:val="nil" w:color="auto" w:fill="auto"/>
                <w:rtl w:val="0"/>
                <w:lang w:val="zh-TW" w:eastAsia="zh-TW"/>
              </w:rPr>
              <w:t>如何创建一个项目</w:t>
            </w:r>
            <w:r>
              <w:rPr>
                <w:rFonts w:ascii="Times New Roman" w:hAnsi="Times New Roman" w:hint="default"/>
                <w:kern w:val="0"/>
                <w:sz w:val="20"/>
                <w:szCs w:val="20"/>
                <w:shd w:val="nil" w:color="auto" w:fill="auto"/>
                <w:rtl w:val="0"/>
                <w:lang w:val="en-US"/>
              </w:rPr>
              <w:t>”</w:t>
            </w:r>
            <w:r>
              <w:rPr>
                <w:rFonts w:ascii="宋体;汉仪书宋二KW" w:cs="宋体;汉仪书宋二KW" w:hAnsi="宋体;汉仪书宋二KW" w:eastAsia="宋体;汉仪书宋二KW" w:hint="eastAsia"/>
                <w:kern w:val="0"/>
                <w:sz w:val="20"/>
                <w:szCs w:val="20"/>
                <w:shd w:val="nil" w:color="auto" w:fill="auto"/>
                <w:rtl w:val="0"/>
                <w:lang w:val="zh-TW" w:eastAsia="zh-TW"/>
              </w:rPr>
              <w:t>，则回答应指明创建项目的具体位置（即所属的导航菜单），并附上详细的操作步骤及相应的截图。</w:t>
            </w:r>
          </w:p>
          <w:p>
            <w:pPr>
              <w:pStyle w:val="Normal.0"/>
              <w:bidi w:val="0"/>
              <w:spacing w:line="264" w:lineRule="exact"/>
              <w:ind w:left="107" w:right="0" w:firstLine="0"/>
              <w:jc w:val="left"/>
              <w:rPr>
                <w:rFonts w:ascii="Times New Roman" w:cs="Times New Roman" w:hAnsi="Times New Roman" w:eastAsia="Times New Roman"/>
                <w:kern w:val="0"/>
                <w:sz w:val="20"/>
                <w:szCs w:val="20"/>
                <w:shd w:val="nil" w:color="auto" w:fill="auto"/>
                <w:rtl w:val="0"/>
              </w:rPr>
            </w:pPr>
            <w:r>
              <w:rPr>
                <w:rFonts w:ascii="宋体;汉仪书宋二KW" w:cs="宋体;汉仪书宋二KW" w:hAnsi="宋体;汉仪书宋二KW" w:eastAsia="宋体;汉仪书宋二KW" w:hint="eastAsia"/>
                <w:kern w:val="0"/>
                <w:sz w:val="20"/>
                <w:szCs w:val="20"/>
                <w:shd w:val="nil" w:color="auto" w:fill="auto"/>
                <w:rtl w:val="0"/>
                <w:lang w:val="zh-TW" w:eastAsia="zh-TW"/>
              </w:rPr>
              <w:t>我们指定随机</w:t>
            </w:r>
            <w:r>
              <w:rPr>
                <w:rFonts w:ascii="Times New Roman" w:hAnsi="Times New Roman"/>
                <w:kern w:val="0"/>
                <w:sz w:val="20"/>
                <w:szCs w:val="20"/>
                <w:shd w:val="nil" w:color="auto" w:fill="auto"/>
                <w:rtl w:val="0"/>
                <w:lang w:val="en-US"/>
              </w:rPr>
              <w:t>100</w:t>
            </w:r>
            <w:r>
              <w:rPr>
                <w:rFonts w:ascii="宋体;汉仪书宋二KW" w:cs="宋体;汉仪书宋二KW" w:hAnsi="宋体;汉仪书宋二KW" w:eastAsia="宋体;汉仪书宋二KW" w:hint="eastAsia"/>
                <w:kern w:val="0"/>
                <w:sz w:val="20"/>
                <w:szCs w:val="20"/>
                <w:shd w:val="nil" w:color="auto" w:fill="auto"/>
                <w:rtl w:val="0"/>
                <w:lang w:val="zh-TW" w:eastAsia="zh-TW"/>
              </w:rPr>
              <w:t>条客户服务中碰到的问题，回答的准确性高于</w:t>
            </w:r>
            <w:r>
              <w:rPr>
                <w:rFonts w:ascii="Times New Roman" w:hAnsi="Times New Roman"/>
                <w:kern w:val="0"/>
                <w:sz w:val="20"/>
                <w:szCs w:val="20"/>
                <w:shd w:val="nil" w:color="auto" w:fill="auto"/>
                <w:rtl w:val="0"/>
                <w:lang w:val="en-US"/>
              </w:rPr>
              <w:t>95%</w:t>
            </w:r>
            <w:r>
              <w:rPr>
                <w:rFonts w:ascii="宋体;汉仪书宋二KW" w:cs="宋体;汉仪书宋二KW" w:hAnsi="宋体;汉仪书宋二KW" w:eastAsia="宋体;汉仪书宋二KW" w:hint="eastAsia"/>
                <w:kern w:val="0"/>
                <w:sz w:val="20"/>
                <w:szCs w:val="20"/>
                <w:shd w:val="nil" w:color="auto" w:fill="auto"/>
                <w:rtl w:val="0"/>
                <w:lang w:val="zh-TW" w:eastAsia="zh-TW"/>
              </w:rPr>
              <w:t>视作合格。</w:t>
            </w:r>
          </w:p>
          <w:p>
            <w:pPr>
              <w:pStyle w:val="Normal.0"/>
              <w:bidi w:val="0"/>
              <w:spacing w:line="264" w:lineRule="exact"/>
              <w:ind w:left="107" w:right="0" w:firstLine="0"/>
              <w:jc w:val="left"/>
              <w:rPr>
                <w:rtl w:val="0"/>
              </w:rPr>
            </w:pPr>
            <w:r>
              <w:rPr>
                <w:rFonts w:ascii="宋体;汉仪书宋二KW" w:cs="宋体;汉仪书宋二KW" w:hAnsi="宋体;汉仪书宋二KW" w:eastAsia="宋体;汉仪书宋二KW" w:hint="eastAsia"/>
                <w:kern w:val="0"/>
                <w:sz w:val="20"/>
                <w:szCs w:val="20"/>
                <w:shd w:val="nil" w:color="auto" w:fill="auto"/>
                <w:rtl w:val="0"/>
                <w:lang w:val="zh-TW" w:eastAsia="zh-TW"/>
              </w:rPr>
              <w:t>微软注：回答准确性与具体问题的分布及评价标准关系密切，在看到实际的问题及初步试验完成前，无法预估回答准确性。</w:t>
            </w:r>
          </w:p>
        </w:tc>
      </w:tr>
      <w:tr>
        <w:tblPrEx>
          <w:shd w:val="clear" w:color="auto" w:fill="cad1d7"/>
        </w:tblPrEx>
        <w:trPr>
          <w:trHeight w:val="563" w:hRule="atLeast"/>
        </w:trPr>
        <w:tc>
          <w:tcPr>
            <w:tcW w:type="dxa" w:w="8295"/>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2cddc"/>
            <w:tcMar>
              <w:top w:type="dxa" w:w="80"/>
              <w:left w:type="dxa" w:w="187"/>
              <w:bottom w:type="dxa" w:w="80"/>
              <w:right w:type="dxa" w:w="80"/>
            </w:tcMar>
            <w:vAlign w:val="top"/>
          </w:tcPr>
          <w:p>
            <w:pPr>
              <w:pStyle w:val="Normal.0"/>
              <w:spacing w:line="264" w:lineRule="exact"/>
              <w:ind w:left="107" w:firstLine="0"/>
            </w:pPr>
            <w:r>
              <w:rPr>
                <w:rFonts w:ascii="宋体;汉仪书宋二KW" w:cs="宋体;汉仪书宋二KW" w:hAnsi="宋体;汉仪书宋二KW" w:eastAsia="宋体;汉仪书宋二KW"/>
                <w:b w:val="1"/>
                <w:bCs w:val="1"/>
                <w:kern w:val="0"/>
                <w:sz w:val="20"/>
                <w:szCs w:val="20"/>
                <w:shd w:val="nil" w:color="auto" w:fill="auto"/>
                <w:rtl w:val="0"/>
                <w:lang w:val="zh-TW" w:eastAsia="zh-TW"/>
              </w:rPr>
              <w:t>五、项目主要利益干系人（包括高管、客户、职能部门主管、供应商、项目赞助人、项目经理、项目组成员等干系人）</w:t>
            </w:r>
          </w:p>
        </w:tc>
      </w:tr>
      <w:tr>
        <w:tblPrEx>
          <w:shd w:val="clear" w:color="auto" w:fill="cad1d7"/>
        </w:tblPrEx>
        <w:trPr>
          <w:trHeight w:val="292" w:hRule="atLeast"/>
        </w:trPr>
        <w:tc>
          <w:tcPr>
            <w:tcW w:type="dxa" w:w="198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line="264" w:lineRule="exact"/>
              <w:jc w:val="cente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姓名</w:t>
            </w:r>
            <w:r>
              <w:rPr>
                <w:rFonts w:ascii="Times New Roman" w:hAnsi="Times New Roman"/>
                <w:b w:val="1"/>
                <w:bCs w:val="1"/>
                <w:kern w:val="0"/>
                <w:sz w:val="18"/>
                <w:szCs w:val="18"/>
                <w:shd w:val="nil" w:color="auto" w:fill="auto"/>
                <w:rtl w:val="0"/>
                <w:lang w:val="en-US"/>
              </w:rPr>
              <w:t xml:space="preserve"> </w:t>
            </w:r>
          </w:p>
        </w:tc>
        <w:tc>
          <w:tcPr>
            <w:tcW w:type="dxa" w:w="21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138"/>
              <w:bottom w:type="dxa" w:w="80"/>
              <w:right w:type="dxa" w:w="80"/>
            </w:tcMar>
            <w:vAlign w:val="center"/>
          </w:tcPr>
          <w:p>
            <w:pPr>
              <w:pStyle w:val="Normal.0"/>
              <w:spacing w:line="249" w:lineRule="exact"/>
              <w:ind w:left="58" w:firstLine="0"/>
              <w:jc w:val="cente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类别</w:t>
            </w:r>
          </w:p>
        </w:tc>
        <w:tc>
          <w:tcPr>
            <w:tcW w:type="dxa" w:w="213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line="249" w:lineRule="exact"/>
              <w:jc w:val="cente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部门</w:t>
            </w: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spacing w:line="249" w:lineRule="exact"/>
              <w:jc w:val="center"/>
            </w:pPr>
            <w:r>
              <w:rPr>
                <w:rFonts w:ascii="宋体;汉仪书宋二KW" w:cs="宋体;汉仪书宋二KW" w:hAnsi="宋体;汉仪书宋二KW" w:eastAsia="宋体;汉仪书宋二KW"/>
                <w:b w:val="1"/>
                <w:bCs w:val="1"/>
                <w:kern w:val="0"/>
                <w:sz w:val="18"/>
                <w:szCs w:val="18"/>
                <w:shd w:val="nil" w:color="auto" w:fill="auto"/>
                <w:rtl w:val="0"/>
                <w:lang w:val="zh-TW" w:eastAsia="zh-TW"/>
              </w:rPr>
              <w:t>职务</w:t>
            </w:r>
          </w:p>
        </w:tc>
      </w:tr>
      <w:tr>
        <w:tblPrEx>
          <w:shd w:val="clear" w:color="auto" w:fill="cad1d7"/>
        </w:tblPrEx>
        <w:trPr>
          <w:trHeight w:val="290" w:hRule="atLeast"/>
        </w:trPr>
        <w:tc>
          <w:tcPr>
            <w:tcW w:type="dxa" w:w="198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13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1d7"/>
        </w:tblPrEx>
        <w:trPr>
          <w:trHeight w:val="290" w:hRule="atLeast"/>
        </w:trPr>
        <w:tc>
          <w:tcPr>
            <w:tcW w:type="dxa" w:w="198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1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ad1d7"/>
        </w:tblPrEx>
        <w:trPr>
          <w:trHeight w:val="290" w:hRule="atLeast"/>
        </w:trPr>
        <w:tc>
          <w:tcPr>
            <w:tcW w:type="dxa" w:w="198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1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1d7"/>
        </w:tblPrEx>
        <w:trPr>
          <w:trHeight w:val="290" w:hRule="atLeast"/>
        </w:trPr>
        <w:tc>
          <w:tcPr>
            <w:tcW w:type="dxa" w:w="198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1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13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ad1d7"/>
        </w:tblPrEx>
        <w:trPr>
          <w:trHeight w:val="290" w:hRule="atLeast"/>
        </w:trPr>
        <w:tc>
          <w:tcPr>
            <w:tcW w:type="dxa" w:w="198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1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13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heading 1"/>
        <w:numPr>
          <w:ilvl w:val="0"/>
          <w:numId w:val="3"/>
        </w:numPr>
        <w:rPr>
          <w:lang w:val="zh-TW" w:eastAsia="zh-TW"/>
        </w:rPr>
      </w:pPr>
    </w:p>
    <w:p>
      <w:pPr>
        <w:pStyle w:val="heading 1"/>
        <w:numPr>
          <w:ilvl w:val="0"/>
          <w:numId w:val="7"/>
        </w:numPr>
        <w:rPr>
          <w:lang w:val="zh-TW" w:eastAsia="zh-TW"/>
        </w:rPr>
      </w:pPr>
    </w:p>
    <w:p>
      <w:pPr>
        <w:pStyle w:val="Normal.0"/>
        <w:rPr>
          <w:rFonts w:ascii="Times New Roman" w:cs="Times New Roman" w:hAnsi="Times New Roman" w:eastAsia="Times New Roman"/>
          <w:b w:val="1"/>
          <w:bCs w:val="1"/>
        </w:rPr>
      </w:pPr>
    </w:p>
    <w:p>
      <w:pPr>
        <w:pStyle w:val="Normal.0"/>
        <w:rPr>
          <w:rFonts w:ascii="Times New Roman" w:cs="Times New Roman" w:hAnsi="Times New Roman" w:eastAsia="Times New Roman"/>
          <w:b w:val="1"/>
          <w:bCs w:val="1"/>
        </w:rPr>
      </w:pPr>
    </w:p>
    <w:p>
      <w:pPr>
        <w:pStyle w:val="Normal.0"/>
        <w:rPr>
          <w:rFonts w:ascii="Times New Roman" w:cs="Times New Roman" w:hAnsi="Times New Roman" w:eastAsia="Times New Roman"/>
          <w:b w:val="1"/>
          <w:bCs w:val="1"/>
        </w:rPr>
      </w:pPr>
    </w:p>
    <w:p>
      <w:pPr>
        <w:pStyle w:val="Normal.0"/>
        <w:rPr>
          <w:rFonts w:ascii="Times New Roman" w:cs="Times New Roman" w:hAnsi="Times New Roman" w:eastAsia="Times New Roman"/>
          <w:b w:val="1"/>
          <w:bCs w:val="1"/>
        </w:rPr>
      </w:pPr>
    </w:p>
    <w:p>
      <w:pPr>
        <w:pStyle w:val="Normal.0"/>
        <w:rPr>
          <w:rFonts w:ascii="Times New Roman" w:cs="Times New Roman" w:hAnsi="Times New Roman" w:eastAsia="Times New Roman"/>
          <w:b w:val="1"/>
          <w:bCs w:val="1"/>
        </w:rPr>
      </w:pPr>
    </w:p>
    <w:p>
      <w:pPr>
        <w:pStyle w:val="Normal.0"/>
        <w:rPr>
          <w:rFonts w:ascii="宋体;汉仪书宋二KW" w:cs="宋体;汉仪书宋二KW" w:hAnsi="宋体;汉仪书宋二KW" w:eastAsia="宋体;汉仪书宋二KW"/>
          <w:b w:val="1"/>
          <w:bCs w:val="1"/>
          <w:kern w:val="0"/>
        </w:rPr>
      </w:pPr>
    </w:p>
    <w:p>
      <w:pPr>
        <w:pStyle w:val="Normal.0"/>
        <w:rPr>
          <w:rFonts w:ascii="Times New Roman" w:cs="Times New Roman" w:hAnsi="Times New Roman" w:eastAsia="Times New Roman"/>
          <w:b w:val="1"/>
          <w:bCs w:val="1"/>
        </w:rPr>
      </w:pPr>
    </w:p>
    <w:p>
      <w:pPr>
        <w:pStyle w:val="heading 1"/>
        <w:numPr>
          <w:ilvl w:val="0"/>
          <w:numId w:val="8"/>
        </w:numPr>
        <w:bidi w:val="0"/>
        <w:ind w:right="0"/>
        <w:jc w:val="left"/>
        <w:rPr>
          <w:rtl w:val="0"/>
          <w:lang w:val="zh-TW" w:eastAsia="zh-TW"/>
        </w:rPr>
      </w:pPr>
      <w:r>
        <w:rPr>
          <w:rtl w:val="0"/>
          <w:lang w:val="zh-TW" w:eastAsia="zh-TW"/>
        </w:rPr>
        <w:t>备注</w:t>
      </w:r>
    </w:p>
    <w:p>
      <w:pPr>
        <w:pStyle w:val="Normal.0"/>
        <w:rPr>
          <w:rFonts w:ascii="Times New Roman" w:cs="Times New Roman" w:hAnsi="Times New Roman" w:eastAsia="Times New Roman"/>
          <w:outline w:val="0"/>
          <w:color w:val="000000"/>
          <w:u w:color="000000"/>
          <w:lang w:val="zh-TW" w:eastAsia="zh-TW"/>
          <w14:textFill>
            <w14:solidFill>
              <w14:srgbClr w14:val="000000"/>
            </w14:solidFill>
          </w14:textFill>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微软亚洲研究院计划投入的人员及其时间分配如下：</w:t>
      </w:r>
    </w:p>
    <w:p>
      <w:pPr>
        <w:pStyle w:val="Normal.0"/>
        <w:numPr>
          <w:ilvl w:val="0"/>
          <w:numId w:val="10"/>
        </w:numPr>
        <w:bidi w:val="0"/>
        <w:ind w:right="0"/>
        <w:jc w:val="left"/>
        <w:rPr>
          <w:rFonts w:eastAsia="Times New Roman" w:hint="eastAsia"/>
          <w:rtl w:val="0"/>
          <w:lang w:val="zh-TW" w:eastAsia="zh-TW"/>
        </w:rPr>
      </w:pPr>
      <w:r>
        <w:rPr>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首席研究员或者首席研究经理：</w:t>
      </w:r>
      <w:r>
        <w:rPr>
          <w:rFonts w:ascii="Times New Roman" w:hAnsi="Times New Roman"/>
          <w:outline w:val="0"/>
          <w:color w:val="000000"/>
          <w:u w:color="000000"/>
          <w:rtl w:val="0"/>
          <w:lang w:val="en-US"/>
          <w14:textFill>
            <w14:solidFill>
              <w14:srgbClr w14:val="000000"/>
            </w14:solidFill>
          </w14:textFill>
        </w:rPr>
        <w:t>0.3</w:t>
      </w:r>
    </w:p>
    <w:p>
      <w:pPr>
        <w:pStyle w:val="Normal.0"/>
        <w:numPr>
          <w:ilvl w:val="0"/>
          <w:numId w:val="10"/>
        </w:numPr>
        <w:bidi w:val="0"/>
        <w:ind w:right="0"/>
        <w:jc w:val="left"/>
        <w:rPr>
          <w:rFonts w:eastAsia="Times New Roman" w:hint="eastAsia"/>
          <w:rtl w:val="0"/>
          <w:lang w:val="zh-TW" w:eastAsia="zh-TW"/>
        </w:rPr>
      </w:pPr>
      <w:r>
        <w:rPr>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高级研究员，高级应用科学家：</w:t>
      </w:r>
      <w:r>
        <w:rPr>
          <w:rFonts w:ascii="Times New Roman" w:hAnsi="Times New Roman"/>
          <w:outline w:val="0"/>
          <w:color w:val="000000"/>
          <w:u w:color="000000"/>
          <w:rtl w:val="0"/>
          <w:lang w:val="en-US"/>
          <w14:textFill>
            <w14:solidFill>
              <w14:srgbClr w14:val="000000"/>
            </w14:solidFill>
          </w14:textFill>
        </w:rPr>
        <w:t>0.5</w:t>
      </w:r>
    </w:p>
    <w:p>
      <w:pPr>
        <w:pStyle w:val="Normal.0"/>
        <w:numPr>
          <w:ilvl w:val="0"/>
          <w:numId w:val="10"/>
        </w:numPr>
        <w:bidi w:val="0"/>
        <w:ind w:right="0"/>
        <w:jc w:val="left"/>
        <w:rPr>
          <w:rFonts w:eastAsia="Times New Roman" w:hint="eastAsia"/>
          <w:rtl w:val="0"/>
          <w:lang w:val="zh-TW" w:eastAsia="zh-TW"/>
        </w:rPr>
      </w:pPr>
      <w:r>
        <w:rPr>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研究工程师：</w:t>
      </w:r>
      <w:r>
        <w:rPr>
          <w:rFonts w:ascii="Times New Roman" w:hAnsi="Times New Roman"/>
          <w:outline w:val="0"/>
          <w:color w:val="000000"/>
          <w:u w:color="000000"/>
          <w:rtl w:val="0"/>
          <w:lang w:val="en-US"/>
          <w14:textFill>
            <w14:solidFill>
              <w14:srgbClr w14:val="000000"/>
            </w14:solidFill>
          </w14:textFill>
        </w:rPr>
        <w:t>0.3</w:t>
      </w:r>
    </w:p>
    <w:p>
      <w:pPr>
        <w:pStyle w:val="Normal.0"/>
        <w:rPr>
          <w:rFonts w:ascii="Times New Roman" w:cs="Times New Roman" w:hAnsi="Times New Roman" w:eastAsia="Times New Roman"/>
          <w:outline w:val="0"/>
          <w:color w:val="000000"/>
          <w:u w:color="000000"/>
          <w:lang w:val="zh-TW" w:eastAsia="zh-TW"/>
          <w14:textFill>
            <w14:solidFill>
              <w14:srgbClr w14:val="000000"/>
            </w14:solidFill>
          </w14:textFill>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注：</w:t>
      </w:r>
    </w:p>
    <w:p>
      <w:pPr>
        <w:pStyle w:val="Normal.0"/>
        <w:numPr>
          <w:ilvl w:val="0"/>
          <w:numId w:val="12"/>
        </w:numPr>
        <w:bidi w:val="0"/>
        <w:ind w:right="0"/>
        <w:jc w:val="left"/>
        <w:rPr>
          <w:rFonts w:eastAsia="Times New Roman" w:hint="eastAsia"/>
          <w:rtl w:val="0"/>
          <w:lang w:val="zh-TW" w:eastAsia="zh-TW"/>
        </w:rPr>
      </w:pPr>
      <w:r>
        <w:rPr>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以上时间分配量可能有一个或者多个同级别人员共同组成。</w:t>
      </w:r>
    </w:p>
    <w:p>
      <w:pPr>
        <w:pStyle w:val="Normal.0"/>
        <w:numPr>
          <w:ilvl w:val="0"/>
          <w:numId w:val="12"/>
        </w:numPr>
        <w:bidi w:val="0"/>
        <w:ind w:right="0"/>
        <w:jc w:val="left"/>
        <w:rPr>
          <w:rFonts w:eastAsia="Times New Roman" w:hint="eastAsia"/>
          <w:rtl w:val="0"/>
          <w:lang w:val="zh-TW" w:eastAsia="zh-TW"/>
        </w:rPr>
      </w:pPr>
      <w:r>
        <w:rPr>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微软可能根据项目执行需求或者人员分配情况调整具体分配在该项目的人员，但总分配量不低于上述计划。</w:t>
      </w:r>
    </w:p>
    <w:p>
      <w:pPr>
        <w:pStyle w:val="Normal.0"/>
        <w:rPr>
          <w:rFonts w:ascii="Times New Roman" w:cs="Times New Roman" w:hAnsi="Times New Roman" w:eastAsia="Times New Roman"/>
          <w:outline w:val="0"/>
          <w:color w:val="000000"/>
          <w:u w:color="000000"/>
          <w14:textFill>
            <w14:solidFill>
              <w14:srgbClr w14:val="000000"/>
            </w14:solidFill>
          </w14:textFill>
        </w:rPr>
      </w:pPr>
    </w:p>
    <w:p>
      <w:pPr>
        <w:pStyle w:val="Normal.0"/>
        <w:rPr>
          <w:rFonts w:ascii="Times New Roman" w:cs="Times New Roman" w:hAnsi="Times New Roman" w:eastAsia="Times New Roman"/>
          <w:b w:val="1"/>
          <w:bCs w:val="1"/>
          <w:outline w:val="0"/>
          <w:color w:val="000000"/>
          <w:u w:color="000000"/>
          <w:lang w:val="zh-TW" w:eastAsia="zh-TW"/>
          <w14:textFill>
            <w14:solidFill>
              <w14:srgbClr w14:val="000000"/>
            </w14:solidFill>
          </w14:textFill>
        </w:rPr>
      </w:pPr>
      <w:r>
        <w:rPr>
          <w:rFonts w:ascii="宋体;汉仪书宋二KW" w:cs="宋体;汉仪书宋二KW" w:hAnsi="宋体;汉仪书宋二KW" w:eastAsia="宋体;汉仪书宋二KW"/>
          <w:b w:val="1"/>
          <w:bCs w:val="1"/>
          <w:outline w:val="0"/>
          <w:color w:val="000000"/>
          <w:u w:color="000000"/>
          <w:rtl w:val="0"/>
          <w:lang w:val="zh-TW" w:eastAsia="zh-TW"/>
          <w14:textFill>
            <w14:solidFill>
              <w14:srgbClr w14:val="000000"/>
            </w14:solidFill>
          </w14:textFill>
        </w:rPr>
        <w:t>关于所提供方案在公开数据集准确性的承诺：</w:t>
      </w:r>
    </w:p>
    <w:p>
      <w:pPr>
        <w:pStyle w:val="Normal.0"/>
        <w:rPr>
          <w:rFonts w:ascii="Times New Roman" w:cs="Times New Roman" w:hAnsi="Times New Roman" w:eastAsia="Times New Roman"/>
          <w:outline w:val="0"/>
          <w:color w:val="000000"/>
          <w:u w:color="000000"/>
          <w14:textFill>
            <w14:solidFill>
              <w14:srgbClr w14:val="000000"/>
            </w14:solidFill>
          </w14:textFill>
        </w:rPr>
      </w:pP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微软亚洲研究院所提供的方案在下述公开数据集能够达到下表中的准确性指标，可以在客户的</w:t>
      </w:r>
      <w:r>
        <w:rPr>
          <w:rFonts w:ascii="Times New Roman" w:hAnsi="Times New Roman"/>
          <w:outline w:val="0"/>
          <w:color w:val="000000"/>
          <w:u w:color="000000"/>
          <w:rtl w:val="0"/>
          <w:lang w:val="en-US"/>
          <w14:textFill>
            <w14:solidFill>
              <w14:srgbClr w14:val="000000"/>
            </w14:solidFill>
          </w14:textFill>
        </w:rPr>
        <w:t>Azure</w:t>
      </w:r>
      <w:r>
        <w:rPr>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t>订阅环境中复现。</w:t>
      </w:r>
    </w:p>
    <w:p>
      <w:pPr>
        <w:pStyle w:val="Normal.0"/>
        <w:rPr>
          <w:rFonts w:ascii="Times New Roman" w:cs="Times New Roman" w:hAnsi="Times New Roman" w:eastAsia="Times New Roman"/>
          <w:outline w:val="0"/>
          <w:color w:val="000000"/>
          <w:u w:color="000000"/>
          <w14:textFill>
            <w14:solidFill>
              <w14:srgbClr w14:val="000000"/>
            </w14:solidFill>
          </w14:textFill>
        </w:rPr>
      </w:pPr>
      <w:r>
        <w:rPr>
          <w:outline w:val="0"/>
          <w:color w:val="000000"/>
          <w:u w:color="000000"/>
          <w14:textFill>
            <w14:solidFill>
              <w14:srgbClr w14:val="000000"/>
            </w14:solidFill>
          </w14:textFill>
        </w:rPr>
        <w:drawing xmlns:a="http://schemas.openxmlformats.org/drawingml/2006/main">
          <wp:inline distT="0" distB="0" distL="0" distR="0">
            <wp:extent cx="5273675" cy="1015365"/>
            <wp:effectExtent l="0" t="0" r="0" b="0"/>
            <wp:docPr id="1073741825" name="officeArt object" descr="A table with numbers and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table with numbers and lettersDescription automatically generated" descr="A table with numbers and lettersDescription automatically generated"/>
                    <pic:cNvPicPr>
                      <a:picLocks noChangeAspect="1"/>
                    </pic:cNvPicPr>
                  </pic:nvPicPr>
                  <pic:blipFill>
                    <a:blip r:embed="rId4">
                      <a:extLst/>
                    </a:blip>
                    <a:stretch>
                      <a:fillRect/>
                    </a:stretch>
                  </pic:blipFill>
                  <pic:spPr>
                    <a:xfrm>
                      <a:off x="0" y="0"/>
                      <a:ext cx="5273675" cy="1015365"/>
                    </a:xfrm>
                    <a:prstGeom prst="rect">
                      <a:avLst/>
                    </a:prstGeom>
                    <a:ln w="12700" cap="flat">
                      <a:noFill/>
                      <a:miter lim="400000"/>
                    </a:ln>
                    <a:effectLst/>
                  </pic:spPr>
                </pic:pic>
              </a:graphicData>
            </a:graphic>
          </wp:inline>
        </w:drawing>
      </w:r>
    </w:p>
    <w:p>
      <w:pPr>
        <w:pStyle w:val="Normal.0"/>
        <w:rPr>
          <w:rFonts w:ascii="Times New Roman" w:cs="Times New Roman" w:hAnsi="Times New Roman" w:eastAsia="Times New Roman"/>
          <w:outline w:val="0"/>
          <w:color w:val="000000"/>
          <w:u w:color="000000"/>
          <w14:textFill>
            <w14:solidFill>
              <w14:srgbClr w14:val="000000"/>
            </w14:solidFill>
          </w14:textFill>
        </w:rPr>
      </w:pPr>
    </w:p>
    <w:p>
      <w:pPr>
        <w:pStyle w:val="Normal.0"/>
        <w:numPr>
          <w:ilvl w:val="0"/>
          <w:numId w:val="14"/>
        </w:numPr>
        <w:bidi w:val="0"/>
        <w:ind w:right="0"/>
        <w:jc w:val="left"/>
        <w:rPr>
          <w:rFonts w:eastAsia="Times New Roman" w:hint="eastAsia"/>
          <w:rtl w:val="0"/>
          <w:lang w:val="zh-TW" w:eastAsia="zh-TW"/>
        </w:rPr>
      </w:pPr>
      <w:r>
        <w:rPr>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所有以上结果基于</w:t>
      </w:r>
      <w:r>
        <w:rPr>
          <w:rFonts w:ascii="Times New Roman" w:hAnsi="Times New Roman"/>
          <w:outline w:val="0"/>
          <w:color w:val="000000"/>
          <w:u w:color="000000"/>
          <w:rtl w:val="0"/>
          <w:lang w:val="en-US"/>
          <w14:textFill>
            <w14:solidFill>
              <w14:srgbClr w14:val="000000"/>
            </w14:solidFill>
          </w14:textFill>
        </w:rPr>
        <w:t>GPT-4-1106-preview</w:t>
      </w:r>
    </w:p>
    <w:p>
      <w:pPr>
        <w:pStyle w:val="Normal.0"/>
        <w:numPr>
          <w:ilvl w:val="0"/>
          <w:numId w:val="14"/>
        </w:numPr>
        <w:bidi w:val="0"/>
        <w:ind w:right="0"/>
        <w:jc w:val="left"/>
        <w:rPr>
          <w:rFonts w:eastAsia="Times New Roman" w:hint="eastAsia"/>
          <w:rtl w:val="0"/>
          <w:lang w:val="zh-TW" w:eastAsia="zh-TW"/>
        </w:rPr>
      </w:pPr>
      <w:r>
        <w:rPr>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评价指标：</w:t>
      </w:r>
    </w:p>
    <w:p>
      <w:pPr>
        <w:pStyle w:val="Normal.0"/>
        <w:numPr>
          <w:ilvl w:val="1"/>
          <w:numId w:val="14"/>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EM </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精确匹配</w:t>
      </w:r>
    </w:p>
    <w:p>
      <w:pPr>
        <w:pStyle w:val="Normal.0"/>
        <w:numPr>
          <w:ilvl w:val="1"/>
          <w:numId w:val="14"/>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Acc </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用</w:t>
      </w:r>
      <w:r>
        <w:rPr>
          <w:rFonts w:ascii="Times New Roman" w:hAnsi="Times New Roman"/>
          <w:outline w:val="0"/>
          <w:color w:val="000000"/>
          <w:u w:color="000000"/>
          <w:rtl w:val="0"/>
          <w:lang w:val="en-US"/>
          <w14:textFill>
            <w14:solidFill>
              <w14:srgbClr w14:val="000000"/>
            </w14:solidFill>
          </w14:textFill>
        </w:rPr>
        <w:t>GPT-4</w:t>
      </w:r>
      <w:r>
        <w:rPr>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来确认答案给标准答案的语义一致性（推荐）</w:t>
      </w:r>
    </w:p>
    <w:p>
      <w:pPr>
        <w:pStyle w:val="Normal.0"/>
        <w:numPr>
          <w:ilvl w:val="0"/>
          <w:numId w:val="14"/>
        </w:numPr>
        <w:bidi w:val="0"/>
        <w:ind w:right="0"/>
        <w:jc w:val="left"/>
        <w:rPr>
          <w:rFonts w:eastAsia="Times New Roman" w:hint="eastAsia"/>
          <w:rtl w:val="0"/>
          <w:lang w:val="zh-TW" w:eastAsia="zh-TW"/>
        </w:rPr>
      </w:pPr>
      <w:r>
        <w:rPr>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指标计算器：</w:t>
      </w:r>
      <w:r>
        <w:rPr>
          <w:rFonts w:ascii="Arial Unicode MS" w:cs="Arial Unicode MS" w:hAnsi="Arial Unicode MS" w:eastAsia="Arial Unicode MS"/>
          <w:outline w:val="0"/>
          <w:color w:val="000000"/>
          <w:u w:color="000000"/>
          <w:lang w:val="en-US"/>
          <w14:textFill>
            <w14:solidFill>
              <w14:srgbClr w14:val="000000"/>
            </w14:solidFill>
          </w14:textFill>
        </w:rPr>
        <w:br w:type="textWrapping"/>
      </w:r>
      <w:r>
        <w:rPr>
          <w:rStyle w:val="Hyperlink.0"/>
          <w:rFonts w:ascii="Times New Roman" w:cs="Times New Roman" w:hAnsi="Times New Roman" w:eastAsia="Times New Roman"/>
          <w:outline w:val="0"/>
          <w:color w:val="0563c1"/>
          <w:u w:val="single" w:color="0563c1"/>
          <w:lang w:val="en-US"/>
          <w14:textFill>
            <w14:solidFill>
              <w14:srgbClr w14:val="0563C1"/>
            </w14:solidFill>
          </w14:textFill>
        </w:rPr>
        <w:fldChar w:fldCharType="begin" w:fldLock="0"/>
      </w:r>
      <w:r>
        <w:rPr>
          <w:rStyle w:val="Hyperlink.0"/>
          <w:rFonts w:ascii="Times New Roman" w:cs="Times New Roman" w:hAnsi="Times New Roman" w:eastAsia="Times New Roman"/>
          <w:outline w:val="0"/>
          <w:color w:val="0563c1"/>
          <w:u w:val="single" w:color="0563c1"/>
          <w:lang w:val="en-US"/>
          <w14:textFill>
            <w14:solidFill>
              <w14:srgbClr w14:val="0563C1"/>
            </w14:solidFill>
          </w14:textFill>
        </w:rPr>
        <w:instrText xml:space="preserve"> HYPERLINK "https://github.com/RUC-NLPIR/FlashRAG/blob/main/flashrag/evaluator/metrics.py"</w:instrText>
      </w:r>
      <w:r>
        <w:rPr>
          <w:rStyle w:val="Hyperlink.0"/>
          <w:rFonts w:ascii="Times New Roman" w:cs="Times New Roman" w:hAnsi="Times New Roman" w:eastAsia="Times New Roman"/>
          <w:outline w:val="0"/>
          <w:color w:val="0563c1"/>
          <w:u w:val="single" w:color="0563c1"/>
          <w:lang w:val="en-US"/>
          <w14:textFill>
            <w14:solidFill>
              <w14:srgbClr w14:val="0563C1"/>
            </w14:solidFill>
          </w14:textFill>
        </w:rPr>
        <w:fldChar w:fldCharType="separate" w:fldLock="0"/>
      </w:r>
      <w:r>
        <w:rPr>
          <w:rStyle w:val="Hyperlink.0"/>
          <w:rFonts w:ascii="Times New Roman" w:hAnsi="Times New Roman"/>
          <w:outline w:val="0"/>
          <w:color w:val="0563c1"/>
          <w:u w:val="single" w:color="0563c1"/>
          <w:rtl w:val="0"/>
          <w:lang w:val="en-US"/>
          <w14:textFill>
            <w14:solidFill>
              <w14:srgbClr w14:val="0563C1"/>
            </w14:solidFill>
          </w14:textFill>
        </w:rPr>
        <w:t>https://github.com/RUC-NLPIR/FlashRAG/blob/main/flashrag/evaluator/metrics.py</w:t>
      </w:r>
      <w:r>
        <w:rPr>
          <w:rFonts w:ascii="Times New Roman" w:cs="Times New Roman" w:hAnsi="Times New Roman" w:eastAsia="Times New Roman"/>
        </w:rPr>
        <w:fldChar w:fldCharType="end" w:fldLock="0"/>
      </w:r>
    </w:p>
    <w:p>
      <w:pPr>
        <w:pStyle w:val="Normal.0"/>
        <w:rPr>
          <w:rStyle w:val="无"/>
          <w:rFonts w:ascii="Times New Roman" w:cs="Times New Roman" w:hAnsi="Times New Roman" w:eastAsia="Times New Roman"/>
          <w:outline w:val="0"/>
          <w:color w:val="000000"/>
          <w:u w:color="000000"/>
          <w14:textFill>
            <w14:solidFill>
              <w14:srgbClr w14:val="000000"/>
            </w14:solidFill>
          </w14:textFill>
        </w:rPr>
      </w:pPr>
    </w:p>
    <w:p>
      <w:pPr>
        <w:pStyle w:val="Normal.0"/>
        <w:rPr>
          <w:rStyle w:val="无"/>
          <w:rFonts w:ascii="Times New Roman" w:cs="Times New Roman" w:hAnsi="Times New Roman" w:eastAsia="Times New Roman"/>
          <w:b w:val="1"/>
          <w:bCs w:val="1"/>
          <w:outline w:val="0"/>
          <w:color w:val="000000"/>
          <w:u w:color="000000"/>
          <w14:textFill>
            <w14:solidFill>
              <w14:srgbClr w14:val="000000"/>
            </w14:solidFill>
          </w14:textFill>
        </w:rPr>
      </w:pPr>
      <w:r>
        <w:rPr>
          <w:rStyle w:val="无"/>
          <w:rFonts w:ascii="Times New Roman" w:hAnsi="Times New Roman"/>
          <w:b w:val="1"/>
          <w:bCs w:val="1"/>
          <w:outline w:val="0"/>
          <w:color w:val="000000"/>
          <w:u w:color="000000"/>
          <w:rtl w:val="0"/>
          <w:lang w:val="en-US"/>
          <w14:textFill>
            <w14:solidFill>
              <w14:srgbClr w14:val="000000"/>
            </w14:solidFill>
          </w14:textFill>
        </w:rPr>
        <w:t>HotpotQA</w:t>
      </w:r>
    </w:p>
    <w:p>
      <w:pPr>
        <w:pStyle w:val="List Paragraph"/>
        <w:numPr>
          <w:ilvl w:val="0"/>
          <w:numId w:val="16"/>
        </w:numPr>
        <w:bidi w:val="0"/>
        <w:ind w:right="0"/>
        <w:jc w:val="left"/>
        <w:rPr>
          <w:rFonts w:eastAsia="Times New Roman" w:hint="eastAsia"/>
          <w:rtl w:val="0"/>
          <w:lang w:val="zh-TW" w:eastAsia="zh-TW"/>
        </w:rPr>
      </w:pPr>
      <w:r>
        <w:rPr>
          <w:rStyle w:val="无"/>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领域：多跳问答（</w:t>
      </w:r>
      <w:r>
        <w:rPr>
          <w:rStyle w:val="无"/>
          <w:rFonts w:ascii="Times New Roman" w:hAnsi="Times New Roman"/>
          <w:outline w:val="0"/>
          <w:color w:val="000000"/>
          <w:u w:color="000000"/>
          <w:rtl w:val="0"/>
          <w:lang w:val="en-US"/>
          <w14:textFill>
            <w14:solidFill>
              <w14:srgbClr w14:val="000000"/>
            </w14:solidFill>
          </w14:textFill>
        </w:rPr>
        <w:t>Multi-hop Question Answering</w:t>
      </w:r>
      <w:r>
        <w:rPr>
          <w:rStyle w:val="无"/>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w:t>
      </w:r>
    </w:p>
    <w:p>
      <w:pPr>
        <w:pStyle w:val="List Paragraph"/>
        <w:numPr>
          <w:ilvl w:val="0"/>
          <w:numId w:val="16"/>
        </w:numPr>
        <w:bidi w:val="0"/>
        <w:ind w:right="0"/>
        <w:jc w:val="left"/>
        <w:rPr>
          <w:rFonts w:eastAsia="Times New Roman" w:hint="eastAsia"/>
          <w:rtl w:val="0"/>
          <w:lang w:val="zh-TW" w:eastAsia="zh-TW"/>
        </w:rPr>
      </w:pPr>
      <w:r>
        <w:rPr>
          <w:rStyle w:val="无"/>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问题性质：</w:t>
      </w:r>
      <w:r>
        <w:rPr>
          <w:rStyle w:val="无"/>
          <w:rFonts w:ascii="Times New Roman" w:hAnsi="Times New Roman"/>
          <w:outline w:val="0"/>
          <w:color w:val="000000"/>
          <w:u w:color="000000"/>
          <w:rtl w:val="0"/>
          <w:lang w:val="en-US"/>
          <w14:textFill>
            <w14:solidFill>
              <w14:srgbClr w14:val="000000"/>
            </w14:solidFill>
          </w14:textFill>
        </w:rPr>
        <w:t>HotpotQA</w:t>
      </w:r>
      <w:r>
        <w:rPr>
          <w:rStyle w:val="无"/>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包含约</w:t>
      </w:r>
      <w:r>
        <w:rPr>
          <w:rStyle w:val="无"/>
          <w:rFonts w:ascii="Times New Roman" w:hAnsi="Times New Roman"/>
          <w:outline w:val="0"/>
          <w:color w:val="000000"/>
          <w:u w:color="000000"/>
          <w:rtl w:val="0"/>
          <w:lang w:val="en-US"/>
          <w14:textFill>
            <w14:solidFill>
              <w14:srgbClr w14:val="000000"/>
            </w14:solidFill>
          </w14:textFill>
        </w:rPr>
        <w:t>113,000</w:t>
      </w:r>
      <w:r>
        <w:rPr>
          <w:rStyle w:val="无"/>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个基于维基百科的问题</w:t>
      </w:r>
      <w:r>
        <w:rPr>
          <w:rStyle w:val="无"/>
          <w:rFonts w:ascii="Times New Roman" w:hAnsi="Times New Roman"/>
          <w:outline w:val="0"/>
          <w:color w:val="000000"/>
          <w:u w:color="000000"/>
          <w:rtl w:val="0"/>
          <w:lang w:val="en-US"/>
          <w14:textFill>
            <w14:solidFill>
              <w14:srgbClr w14:val="000000"/>
            </w14:solidFill>
          </w14:textFill>
        </w:rPr>
        <w:t>-</w:t>
      </w:r>
      <w:r>
        <w:rPr>
          <w:rStyle w:val="无"/>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答案对。问题需要通过多个支持文档进行查找和推理才能回答。它测试系统在多文档推理、事实比较和解释预测方面的能力。</w:t>
      </w:r>
    </w:p>
    <w:p>
      <w:pPr>
        <w:pStyle w:val="Normal.0"/>
        <w:rPr>
          <w:rStyle w:val="无"/>
          <w:rFonts w:ascii="Times New Roman" w:cs="Times New Roman" w:hAnsi="Times New Roman" w:eastAsia="Times New Roman"/>
          <w:b w:val="1"/>
          <w:bCs w:val="1"/>
          <w:outline w:val="0"/>
          <w:color w:val="000000"/>
          <w:u w:color="000000"/>
          <w14:textFill>
            <w14:solidFill>
              <w14:srgbClr w14:val="000000"/>
            </w14:solidFill>
          </w14:textFill>
        </w:rPr>
      </w:pPr>
      <w:r>
        <w:rPr>
          <w:rStyle w:val="无"/>
          <w:rFonts w:ascii="Times New Roman" w:hAnsi="Times New Roman"/>
          <w:b w:val="1"/>
          <w:bCs w:val="1"/>
          <w:outline w:val="0"/>
          <w:color w:val="000000"/>
          <w:u w:color="000000"/>
          <w:rtl w:val="0"/>
          <w:lang w:val="en-US"/>
          <w14:textFill>
            <w14:solidFill>
              <w14:srgbClr w14:val="000000"/>
            </w14:solidFill>
          </w14:textFill>
        </w:rPr>
        <w:t>2WikiMultiHopQA</w:t>
      </w:r>
    </w:p>
    <w:p>
      <w:pPr>
        <w:pStyle w:val="List Paragraph"/>
        <w:numPr>
          <w:ilvl w:val="0"/>
          <w:numId w:val="18"/>
        </w:numPr>
        <w:bidi w:val="0"/>
        <w:ind w:right="0"/>
        <w:jc w:val="left"/>
        <w:rPr>
          <w:rFonts w:eastAsia="Times New Roman" w:hint="eastAsia"/>
          <w:rtl w:val="0"/>
          <w:lang w:val="zh-TW" w:eastAsia="zh-TW"/>
        </w:rPr>
      </w:pPr>
      <w:r>
        <w:rPr>
          <w:rStyle w:val="无"/>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领域：多跳问答（</w:t>
      </w:r>
      <w:r>
        <w:rPr>
          <w:rStyle w:val="无"/>
          <w:rFonts w:ascii="Times New Roman" w:hAnsi="Times New Roman"/>
          <w:outline w:val="0"/>
          <w:color w:val="000000"/>
          <w:u w:color="000000"/>
          <w:rtl w:val="0"/>
          <w:lang w:val="en-US"/>
          <w14:textFill>
            <w14:solidFill>
              <w14:srgbClr w14:val="000000"/>
            </w14:solidFill>
          </w14:textFill>
        </w:rPr>
        <w:t>Multi-hop Question Answering</w:t>
      </w:r>
      <w:r>
        <w:rPr>
          <w:rStyle w:val="无"/>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w:t>
      </w:r>
    </w:p>
    <w:p>
      <w:pPr>
        <w:pStyle w:val="List Paragraph"/>
        <w:numPr>
          <w:ilvl w:val="0"/>
          <w:numId w:val="18"/>
        </w:numPr>
        <w:bidi w:val="0"/>
        <w:ind w:right="0"/>
        <w:jc w:val="left"/>
        <w:rPr>
          <w:rFonts w:eastAsia="Times New Roman" w:hint="eastAsia"/>
          <w:rtl w:val="0"/>
          <w:lang w:val="zh-TW" w:eastAsia="zh-TW"/>
        </w:rPr>
      </w:pPr>
      <w:r>
        <w:rPr>
          <w:rStyle w:val="无"/>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问题性质：</w:t>
      </w:r>
      <w:r>
        <w:rPr>
          <w:rStyle w:val="无"/>
          <w:rFonts w:ascii="Times New Roman" w:hAnsi="Times New Roman"/>
          <w:outline w:val="0"/>
          <w:color w:val="000000"/>
          <w:u w:color="000000"/>
          <w:rtl w:val="0"/>
          <w:lang w:val="en-US"/>
          <w14:textFill>
            <w14:solidFill>
              <w14:srgbClr w14:val="000000"/>
            </w14:solidFill>
          </w14:textFill>
        </w:rPr>
        <w:t>2WikiMultiHopQA</w:t>
      </w:r>
      <w:r>
        <w:rPr>
          <w:rStyle w:val="无"/>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使用结构化和非结构化数据，包含推理路径的证据信息。问题需要通过多个推理步骤才能回答，旨在全面评估推理步骤。</w:t>
      </w:r>
    </w:p>
    <w:p>
      <w:pPr>
        <w:pStyle w:val="Normal.0"/>
        <w:rPr>
          <w:rStyle w:val="无"/>
          <w:rFonts w:ascii="Times New Roman" w:cs="Times New Roman" w:hAnsi="Times New Roman" w:eastAsia="Times New Roman"/>
          <w:b w:val="1"/>
          <w:bCs w:val="1"/>
          <w:outline w:val="0"/>
          <w:color w:val="000000"/>
          <w:u w:color="000000"/>
          <w14:textFill>
            <w14:solidFill>
              <w14:srgbClr w14:val="000000"/>
            </w14:solidFill>
          </w14:textFill>
        </w:rPr>
      </w:pPr>
      <w:r>
        <w:rPr>
          <w:rStyle w:val="无"/>
          <w:rFonts w:ascii="Times New Roman" w:hAnsi="Times New Roman"/>
          <w:b w:val="1"/>
          <w:bCs w:val="1"/>
          <w:outline w:val="0"/>
          <w:color w:val="000000"/>
          <w:u w:color="000000"/>
          <w:rtl w:val="0"/>
          <w:lang w:val="en-US"/>
          <w14:textFill>
            <w14:solidFill>
              <w14:srgbClr w14:val="000000"/>
            </w14:solidFill>
          </w14:textFill>
        </w:rPr>
        <w:t>MuSiQue</w:t>
      </w:r>
    </w:p>
    <w:p>
      <w:pPr>
        <w:pStyle w:val="List Paragraph"/>
        <w:numPr>
          <w:ilvl w:val="0"/>
          <w:numId w:val="20"/>
        </w:numPr>
        <w:bidi w:val="0"/>
        <w:ind w:right="0"/>
        <w:jc w:val="left"/>
        <w:rPr>
          <w:rFonts w:eastAsia="Times New Roman" w:hint="eastAsia"/>
          <w:rtl w:val="0"/>
          <w:lang w:val="zh-TW" w:eastAsia="zh-TW"/>
        </w:rPr>
      </w:pPr>
      <w:r>
        <w:rPr>
          <w:rStyle w:val="无"/>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领域：多跳问答（</w:t>
      </w:r>
      <w:r>
        <w:rPr>
          <w:rStyle w:val="无"/>
          <w:rFonts w:ascii="Times New Roman" w:hAnsi="Times New Roman"/>
          <w:outline w:val="0"/>
          <w:color w:val="000000"/>
          <w:u w:color="000000"/>
          <w:rtl w:val="0"/>
          <w:lang w:val="en-US"/>
          <w14:textFill>
            <w14:solidFill>
              <w14:srgbClr w14:val="000000"/>
            </w14:solidFill>
          </w14:textFill>
        </w:rPr>
        <w:t>Multi-hop Question Answering</w:t>
      </w:r>
      <w:r>
        <w:rPr>
          <w:rStyle w:val="无"/>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w:t>
      </w:r>
    </w:p>
    <w:p>
      <w:pPr>
        <w:pStyle w:val="List Paragraph"/>
        <w:numPr>
          <w:ilvl w:val="0"/>
          <w:numId w:val="20"/>
        </w:numPr>
        <w:bidi w:val="0"/>
        <w:ind w:right="0"/>
        <w:jc w:val="left"/>
        <w:rPr>
          <w:rFonts w:eastAsia="Times New Roman" w:hint="eastAsia"/>
          <w:rtl w:val="0"/>
          <w:lang w:val="zh-TW" w:eastAsia="zh-TW"/>
        </w:rPr>
      </w:pPr>
      <w:r>
        <w:rPr>
          <w:rStyle w:val="无"/>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问题性质：</w:t>
      </w:r>
      <w:r>
        <w:rPr>
          <w:rStyle w:val="无"/>
          <w:rFonts w:ascii="Times New Roman" w:hAnsi="Times New Roman"/>
          <w:outline w:val="0"/>
          <w:color w:val="000000"/>
          <w:u w:color="000000"/>
          <w:rtl w:val="0"/>
          <w:lang w:val="en-US"/>
          <w14:textFill>
            <w14:solidFill>
              <w14:srgbClr w14:val="000000"/>
            </w14:solidFill>
          </w14:textFill>
        </w:rPr>
        <w:t>MuSiQue</w:t>
      </w:r>
      <w:r>
        <w:rPr>
          <w:rStyle w:val="无"/>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通过组合单跳问题来创建多跳问题，包含约</w:t>
      </w:r>
      <w:r>
        <w:rPr>
          <w:rStyle w:val="无"/>
          <w:rFonts w:ascii="Times New Roman" w:hAnsi="Times New Roman"/>
          <w:outline w:val="0"/>
          <w:color w:val="000000"/>
          <w:u w:color="000000"/>
          <w:rtl w:val="0"/>
          <w:lang w:val="en-US"/>
          <w14:textFill>
            <w14:solidFill>
              <w14:srgbClr w14:val="000000"/>
            </w14:solidFill>
          </w14:textFill>
        </w:rPr>
        <w:t>25,000</w:t>
      </w:r>
      <w:r>
        <w:rPr>
          <w:rStyle w:val="无"/>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个</w:t>
      </w:r>
      <w:r>
        <w:rPr>
          <w:rStyle w:val="无"/>
          <w:rFonts w:ascii="Times New Roman" w:hAnsi="Times New Roman"/>
          <w:outline w:val="0"/>
          <w:color w:val="000000"/>
          <w:u w:color="000000"/>
          <w:rtl w:val="0"/>
          <w:lang w:val="en-US"/>
          <w14:textFill>
            <w14:solidFill>
              <w14:srgbClr w14:val="000000"/>
            </w14:solidFill>
          </w14:textFill>
        </w:rPr>
        <w:t>2-4</w:t>
      </w:r>
      <w:r>
        <w:rPr>
          <w:rStyle w:val="无"/>
          <w:rFonts w:ascii="宋体;汉仪书宋二KW" w:cs="宋体;汉仪书宋二KW" w:hAnsi="宋体;汉仪书宋二KW" w:eastAsia="宋体;汉仪书宋二KW" w:hint="eastAsia"/>
          <w:outline w:val="0"/>
          <w:color w:val="000000"/>
          <w:u w:color="000000"/>
          <w:rtl w:val="0"/>
          <w:lang w:val="zh-TW" w:eastAsia="zh-TW"/>
          <w14:textFill>
            <w14:solidFill>
              <w14:srgbClr w14:val="000000"/>
            </w14:solidFill>
          </w14:textFill>
        </w:rPr>
        <w:t>跳的问题。它旨在测试系统在多跳推理中的真实能力，并包含不可回答的对比问题以增加数据集的严格性。</w:t>
      </w:r>
    </w:p>
    <w:p>
      <w:pPr>
        <w:pStyle w:val="List Paragraph"/>
        <w:bidi w:val="0"/>
        <w:ind w:left="0" w:right="0" w:firstLine="0"/>
        <w:jc w:val="left"/>
        <w:rPr>
          <w:ins w:id="2" w:date="2025-08-07T15:21:09Z" w:author="王利军"/>
          <w:rStyle w:val="无"/>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pPr>
    </w:p>
    <w:p>
      <w:pPr>
        <w:pStyle w:val="List Paragraph"/>
        <w:bidi w:val="0"/>
        <w:ind w:left="0" w:right="0" w:firstLine="0"/>
        <w:jc w:val="left"/>
        <w:rPr>
          <w:ins w:id="3" w:date="2025-08-07T15:21:09Z" w:author="王利军"/>
          <w:rStyle w:val="无"/>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pPr>
    </w:p>
    <w:p>
      <w:pPr>
        <w:pStyle w:val="List Paragraph"/>
        <w:bidi w:val="0"/>
        <w:ind w:left="0" w:right="0" w:firstLine="0"/>
        <w:jc w:val="left"/>
        <w:rPr>
          <w:ins w:id="4" w:date="2025-08-07T15:21:09Z" w:author="王利军"/>
          <w:rStyle w:val="无"/>
          <w:rFonts w:ascii="宋体;汉仪书宋二KW" w:cs="宋体;汉仪书宋二KW" w:hAnsi="宋体;汉仪书宋二KW" w:eastAsia="宋体;汉仪书宋二KW"/>
          <w:outline w:val="0"/>
          <w:color w:val="000000"/>
          <w:u w:color="000000"/>
          <w:rtl w:val="0"/>
          <w:lang w:val="zh-TW" w:eastAsia="zh-TW"/>
          <w14:textFill>
            <w14:solidFill>
              <w14:srgbClr w14:val="000000"/>
            </w14:solidFill>
          </w14:textFill>
        </w:rPr>
      </w:pPr>
    </w:p>
    <w:tbl>
      <w:tblPr>
        <w:tblW w:w="8280"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000000"/>
        <w:tblLayout w:type="fixed"/>
      </w:tblPr>
      <w:tblGrid>
        <w:gridCol w:w="4140"/>
        <w:gridCol w:w="4140"/>
      </w:tblGrid>
      <w:tr>
        <w:tblPrEx>
          <w:shd w:val="clear" w:color="auto" w:fill="auto"/>
        </w:tblPrEx>
        <w:trPr>
          <w:trHeight w:val="552" w:hRule="atLeast"/>
          <w:tblHeader/>
        </w:trPr>
        <w:tc>
          <w:tcPr>
            <w:tcW w:type="dxa" w:w="4140"/>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Name</w:t>
            </w:r>
          </w:p>
        </w:tc>
        <w:tc>
          <w:tcPr>
            <w:tcW w:type="dxa" w:w="4140"/>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Value</w:t>
            </w:r>
          </w:p>
        </w:tc>
      </w:tr>
      <w:tr>
        <w:tblPrEx>
          <w:shd w:val="clear" w:color="auto" w:fill="000000"/>
        </w:tblPrEx>
        <w:trPr>
          <w:trHeight w:val="552" w:hRule="atLeast"/>
        </w:trPr>
        <w:tc>
          <w:tcPr>
            <w:tcW w:type="dxa" w:w="4140"/>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A</w:t>
            </w:r>
          </w:p>
        </w:tc>
        <w:tc>
          <w:tcPr>
            <w:tcW w:type="dxa" w:w="4140"/>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1</w:t>
            </w:r>
          </w:p>
        </w:tc>
      </w:tr>
      <w:tr>
        <w:tblPrEx>
          <w:shd w:val="clear" w:color="auto" w:fill="000000"/>
        </w:tblPrEx>
        <w:trPr>
          <w:trHeight w:val="532" w:hRule="atLeast"/>
        </w:trPr>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B</w:t>
            </w:r>
          </w:p>
        </w:tc>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2</w:t>
            </w:r>
          </w:p>
        </w:tc>
      </w:tr>
      <w:tr>
        <w:tblPrEx>
          <w:shd w:val="clear" w:color="auto" w:fill="000000"/>
        </w:tblPrEx>
        <w:trPr>
          <w:trHeight w:val="532" w:hRule="atLeast"/>
        </w:trPr>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C</w:t>
            </w:r>
          </w:p>
        </w:tc>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3</w:t>
            </w:r>
          </w:p>
        </w:tc>
      </w:tr>
      <w:tr>
        <w:tblPrEx>
          <w:shd w:val="clear" w:color="auto" w:fill="000000"/>
        </w:tblPrEx>
        <w:trPr>
          <w:trHeight w:val="532" w:hRule="atLeast"/>
        </w:trPr>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D</w:t>
            </w:r>
          </w:p>
        </w:tc>
        <w:tc>
          <w:tcPr>
            <w:tcW w:type="dxa" w:w="4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00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4</w:t>
            </w:r>
          </w:p>
        </w:tc>
      </w:tr>
    </w:tbl>
    <w:p>
      <w:pPr>
        <w:pStyle w:val="List Paragraph"/>
        <w:bidi w:val="0"/>
        <w:ind w:left="0" w:right="0" w:firstLine="0"/>
        <w:jc w:val="left"/>
        <w:rPr>
          <w:rtl w:val="0"/>
        </w:rPr>
      </w:pPr>
    </w:p>
    <w:sectPr>
      <w:headerReference w:type="default" r:id="rId5"/>
      <w:footerReference w:type="default" r:id="rId6"/>
      <w:pgSz w:w="11900" w:h="16840" w:orient="portrait"/>
      <w:pgMar w:top="1440" w:right="1800" w:bottom="1440" w:left="18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等线">
    <w:charset w:val="00"/>
    <w:family w:val="roman"/>
    <w:pitch w:val="default"/>
  </w:font>
  <w:font w:name="宋体;汉仪书宋二KW">
    <w:charset w:val="00"/>
    <w:family w:val="roman"/>
    <w:pitch w:val="default"/>
  </w:font>
  <w:font w:name="PingFang SC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614"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040"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65"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90"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315"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40"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165"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591"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4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2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0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5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4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2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0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5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8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32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6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20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64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8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52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9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已导入的样式“5”"/>
  </w:abstractNum>
  <w:abstractNum w:abstractNumId="6">
    <w:multiLevelType w:val="hybridMultilevel"/>
    <w:styleLink w:val="已导入的样式“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已导入的样式“6”"/>
  </w:abstractNum>
  <w:abstractNum w:abstractNumId="8">
    <w:multiLevelType w:val="hybridMultilevel"/>
    <w:styleLink w:val="已导入的样式“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已导入的样式“7”"/>
  </w:abstractNum>
  <w:abstractNum w:abstractNumId="10">
    <w:multiLevelType w:val="hybridMultilevel"/>
    <w:styleLink w:val="已导入的样式“7”"/>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已导入的样式“8”"/>
  </w:abstractNum>
  <w:abstractNum w:abstractNumId="12">
    <w:multiLevelType w:val="hybridMultilevel"/>
    <w:styleLink w:val="已导入的样式“8”"/>
    <w:lvl w:ilvl="0">
      <w:start w:val="1"/>
      <w:numFmt w:val="bullet"/>
      <w:suff w:val="tab"/>
      <w:lvlText w:val="●"/>
      <w:lvlJc w:val="left"/>
      <w:pPr>
        <w:ind w:left="4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2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0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5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已导入的样式“9”"/>
  </w:abstractNum>
  <w:abstractNum w:abstractNumId="14">
    <w:multiLevelType w:val="hybridMultilevel"/>
    <w:styleLink w:val="已导入的样式“9”"/>
    <w:lvl w:ilvl="0">
      <w:start w:val="1"/>
      <w:numFmt w:val="bullet"/>
      <w:suff w:val="tab"/>
      <w:lvlText w:val="●"/>
      <w:lvlJc w:val="left"/>
      <w:pPr>
        <w:ind w:left="4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2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0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5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已导入的样式“10”"/>
  </w:abstractNum>
  <w:abstractNum w:abstractNumId="16">
    <w:multiLevelType w:val="hybridMultilevel"/>
    <w:styleLink w:val="已导入的样式“10”"/>
    <w:lvl w:ilvl="0">
      <w:start w:val="1"/>
      <w:numFmt w:val="bullet"/>
      <w:suff w:val="tab"/>
      <w:lvlText w:val="●"/>
      <w:lvlJc w:val="left"/>
      <w:pPr>
        <w:ind w:left="4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2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6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0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5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num" w:pos="425"/>
          </w:tabs>
          <w:ind w:left="533" w:hanging="5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22" w:hanging="29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48" w:hanging="29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573" w:hanging="29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998" w:hanging="29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423" w:hanging="29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48" w:hanging="29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273" w:hanging="29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699" w:hanging="29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3"/>
  </w:num>
  <w:num w:numId="6">
    <w:abstractNumId w:val="4"/>
  </w:num>
  <w:num w:numId="7">
    <w:abstractNumId w:val="0"/>
    <w:lvlOverride w:ilvl="0">
      <w:startOverride w:val="3"/>
    </w:lvlOverride>
  </w:num>
  <w:num w:numId="8">
    <w:abstractNumId w:val="0"/>
    <w:lvlOverride w:ilvl="0">
      <w:startOverride w:val="3"/>
    </w:lvlOverride>
  </w:num>
  <w:num w:numId="9">
    <w:abstractNumId w:val="6"/>
  </w:num>
  <w:num w:numId="10">
    <w:abstractNumId w:val="5"/>
  </w:num>
  <w:num w:numId="11">
    <w:abstractNumId w:val="8"/>
  </w:num>
  <w:num w:numId="12">
    <w:abstractNumId w:val="7"/>
  </w:num>
  <w:num w:numId="13">
    <w:abstractNumId w:val="10"/>
  </w:num>
  <w:num w:numId="14">
    <w:abstractNumId w:val="9"/>
  </w:num>
  <w:num w:numId="15">
    <w:abstractNumId w:val="12"/>
  </w:num>
  <w:num w:numId="16">
    <w:abstractNumId w:val="11"/>
  </w:num>
  <w:num w:numId="17">
    <w:abstractNumId w:val="14"/>
  </w:num>
  <w:num w:numId="18">
    <w:abstractNumId w:val="13"/>
  </w:num>
  <w:num w:numId="19">
    <w:abstractNumId w:val="16"/>
  </w:num>
  <w:num w:numId="20">
    <w:abstractNumId w:val="1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Normal.0"/>
    <w:pPr>
      <w:keepNext w:val="1"/>
      <w:keepLines w:val="1"/>
      <w:pageBreakBefore w:val="0"/>
      <w:widowControl w:val="0"/>
      <w:shd w:val="clear" w:color="auto" w:fill="auto"/>
      <w:suppressAutoHyphens w:val="0"/>
      <w:bidi w:val="0"/>
      <w:spacing w:before="348" w:after="210" w:line="240" w:lineRule="auto"/>
      <w:ind w:left="0" w:right="0" w:firstLine="0"/>
      <w:jc w:val="left"/>
      <w:outlineLvl w:val="0"/>
    </w:pPr>
    <w:rPr>
      <w:rFonts w:ascii="等线" w:cs="等线" w:hAnsi="等线" w:eastAsia="等线"/>
      <w:b w:val="1"/>
      <w:bCs w:val="1"/>
      <w:i w:val="0"/>
      <w:iCs w:val="0"/>
      <w:caps w:val="0"/>
      <w:smallCaps w:val="0"/>
      <w:strike w:val="0"/>
      <w:dstrike w:val="0"/>
      <w:outline w:val="0"/>
      <w:color w:val="000000"/>
      <w:spacing w:val="0"/>
      <w:kern w:val="2"/>
      <w:position w:val="0"/>
      <w:sz w:val="34"/>
      <w:szCs w:val="34"/>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Outline>
        <w14:noFill/>
      </w14:textOutline>
      <w14:textFill>
        <w14:solidFill>
          <w14:srgbClr w14:val="000000"/>
        </w14:solidFill>
      </w14:textFill>
    </w:rPr>
  </w:style>
  <w:style w:type="numbering" w:styleId="已导入的样式“1”">
    <w:name w:val="已导入的样式“1”"/>
    <w:pPr>
      <w:numPr>
        <w:numId w:val="1"/>
      </w:numPr>
    </w:pPr>
  </w:style>
  <w:style w:type="paragraph" w:styleId="Normal (Web)">
    <w:name w:val="Normal (Web)"/>
    <w:next w:val="Normal (Web)"/>
    <w:pPr>
      <w:keepNext w:val="0"/>
      <w:keepLines w:val="0"/>
      <w:pageBreakBefore w:val="0"/>
      <w:widowControl w:val="0"/>
      <w:shd w:val="clear" w:color="auto" w:fill="auto"/>
      <w:suppressAutoHyphens w:val="0"/>
      <w:bidi w:val="0"/>
      <w:spacing w:before="100" w:after="10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numbering" w:styleId="已导入的样式“5”">
    <w:name w:val="已导入的样式“5”"/>
    <w:pPr>
      <w:numPr>
        <w:numId w:val="9"/>
      </w:numPr>
    </w:pPr>
  </w:style>
  <w:style w:type="numbering" w:styleId="已导入的样式“6”">
    <w:name w:val="已导入的样式“6”"/>
    <w:pPr>
      <w:numPr>
        <w:numId w:val="11"/>
      </w:numPr>
    </w:pPr>
  </w:style>
  <w:style w:type="numbering" w:styleId="已导入的样式“7”">
    <w:name w:val="已导入的样式“7”"/>
    <w:pPr>
      <w:numPr>
        <w:numId w:val="13"/>
      </w:numPr>
    </w:pPr>
  </w:style>
  <w:style w:type="character" w:styleId="无">
    <w:name w:val="无"/>
  </w:style>
  <w:style w:type="character" w:styleId="Hyperlink.0">
    <w:name w:val="Hyperlink.0"/>
    <w:basedOn w:val="无"/>
    <w:next w:val="Hyperlink.0"/>
    <w:rPr>
      <w:outline w:val="0"/>
      <w:color w:val="0563c1"/>
      <w:u w:val="single" w:color="0563c1"/>
      <w:lang w:val="en-US"/>
      <w14:textFill>
        <w14:solidFill>
          <w14:srgbClr w14:val="0563C1"/>
        </w14:solidFill>
      </w14:textFill>
    </w:rPr>
  </w:style>
  <w:style w:type="numbering" w:styleId="已导入的样式“8”">
    <w:name w:val="已导入的样式“8”"/>
    <w:pPr>
      <w:numPr>
        <w:numId w:val="15"/>
      </w:numPr>
    </w:pPr>
  </w:style>
  <w:style w:type="numbering" w:styleId="已导入的样式“9”">
    <w:name w:val="已导入的样式“9”"/>
    <w:pPr>
      <w:numPr>
        <w:numId w:val="17"/>
      </w:numPr>
    </w:pPr>
  </w:style>
  <w:style w:type="numbering" w:styleId="已导入的样式“10”">
    <w:name w:val="已导入的样式“10”"/>
    <w:pPr>
      <w:numPr>
        <w:numId w:val="1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